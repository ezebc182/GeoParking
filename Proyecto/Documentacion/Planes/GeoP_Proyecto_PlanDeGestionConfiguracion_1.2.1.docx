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5178"/>
        <w:gridCol w:w="4092"/>
      </w:tblGrid>
      <w:tr w:rsidR="00E07C84" w14:paraId="498870F1" w14:textId="77777777" w:rsidTr="007E29D5">
        <w:tc>
          <w:tcPr>
            <w:tcW w:w="5178" w:type="dxa"/>
            <w:tcBorders>
              <w:bottom w:val="single" w:sz="18" w:space="0" w:color="808080" w:themeColor="background1" w:themeShade="80"/>
              <w:right w:val="single" w:sz="18" w:space="0" w:color="808080" w:themeColor="background1" w:themeShade="80"/>
            </w:tcBorders>
            <w:vAlign w:val="center"/>
          </w:tcPr>
          <w:p w14:paraId="219D6AE5" w14:textId="77777777" w:rsidR="00E07C84" w:rsidRDefault="003C18E3" w:rsidP="003C18E3">
            <w:pPr>
              <w:pStyle w:val="Sinespaciado"/>
              <w:rPr>
                <w:rFonts w:asciiTheme="majorHAnsi" w:hAnsiTheme="majorHAnsi"/>
                <w:smallCaps/>
                <w:sz w:val="52"/>
                <w:szCs w:val="52"/>
              </w:rPr>
            </w:pPr>
            <w:r>
              <w:rPr>
                <w:rFonts w:asciiTheme="majorHAnsi" w:hAnsiTheme="majorHAnsi"/>
                <w:smallCaps/>
                <w:sz w:val="52"/>
                <w:szCs w:val="52"/>
              </w:rPr>
              <w:t xml:space="preserve">Geo </w:t>
            </w:r>
            <w:r w:rsidR="001A4852">
              <w:rPr>
                <w:rFonts w:asciiTheme="majorHAnsi" w:hAnsiTheme="majorHAnsi"/>
                <w:smallCaps/>
                <w:sz w:val="52"/>
                <w:szCs w:val="52"/>
              </w:rPr>
              <w:t>Parking</w:t>
            </w:r>
          </w:p>
          <w:p w14:paraId="2F1A96EE" w14:textId="77777777" w:rsidR="003C18E3" w:rsidRPr="00E07C84" w:rsidRDefault="003C18E3" w:rsidP="003C18E3">
            <w:pPr>
              <w:pStyle w:val="Sinespaciado"/>
              <w:rPr>
                <w:rFonts w:asciiTheme="majorHAnsi" w:eastAsiaTheme="majorEastAsia" w:hAnsiTheme="majorHAnsi" w:cstheme="majorBidi"/>
                <w:sz w:val="52"/>
                <w:szCs w:val="72"/>
              </w:rPr>
            </w:pPr>
          </w:p>
        </w:tc>
        <w:tc>
          <w:tcPr>
            <w:tcW w:w="4092" w:type="dxa"/>
            <w:tcBorders>
              <w:left w:val="single" w:sz="18" w:space="0" w:color="808080" w:themeColor="background1" w:themeShade="80"/>
              <w:bottom w:val="single" w:sz="18" w:space="0" w:color="808080" w:themeColor="background1" w:themeShade="80"/>
            </w:tcBorders>
            <w:vAlign w:val="center"/>
          </w:tcPr>
          <w:p w14:paraId="2A1CE3BB" w14:textId="77777777" w:rsidR="00E07C84" w:rsidRPr="00546A30" w:rsidRDefault="005312FF" w:rsidP="000E052D">
            <w:pPr>
              <w:pStyle w:val="Sinespaciado"/>
              <w:rPr>
                <w:rFonts w:eastAsiaTheme="majorEastAsia" w:cstheme="majorBidi"/>
                <w:color w:val="262626" w:themeColor="text1" w:themeTint="D9"/>
                <w:sz w:val="48"/>
                <w:szCs w:val="48"/>
              </w:rPr>
            </w:pPr>
            <w:sdt>
              <w:sdtPr>
                <w:rPr>
                  <w:rFonts w:eastAsiaTheme="majorEastAsia" w:cstheme="majorBidi"/>
                  <w:color w:val="262626" w:themeColor="text1" w:themeTint="D9"/>
                  <w:sz w:val="48"/>
                  <w:szCs w:val="48"/>
                </w:rPr>
                <w:alias w:val="Título"/>
                <w:id w:val="276713177"/>
                <w:placeholder>
                  <w:docPart w:val="EAD8B1BE5B564A2CACEE519ACB540E84"/>
                </w:placeholder>
                <w:dataBinding w:prefixMappings="xmlns:ns0='http://schemas.openxmlformats.org/package/2006/metadata/core-properties' xmlns:ns1='http://purl.org/dc/elements/1.1/'" w:xpath="/ns0:coreProperties[1]/ns1:title[1]" w:storeItemID="{6C3C8BC8-F283-45AE-878A-BAB7291924A1}"/>
                <w:text/>
              </w:sdtPr>
              <w:sdtEndPr/>
              <w:sdtContent>
                <w:r w:rsidR="00684F04">
                  <w:rPr>
                    <w:rFonts w:eastAsiaTheme="majorEastAsia" w:cstheme="majorBidi"/>
                    <w:color w:val="262626" w:themeColor="text1" w:themeTint="D9"/>
                    <w:sz w:val="48"/>
                    <w:szCs w:val="48"/>
                  </w:rPr>
                  <w:t>Plan de Gestión de la Configuración</w:t>
                </w:r>
              </w:sdtContent>
            </w:sdt>
          </w:p>
          <w:sdt>
            <w:sdtPr>
              <w:rPr>
                <w:color w:val="0070C0"/>
                <w:sz w:val="48"/>
                <w:szCs w:val="48"/>
              </w:rPr>
              <w:alias w:val="Año"/>
              <w:id w:val="276713170"/>
              <w:placeholder>
                <w:docPart w:val="FB7951665A9341459B24BB73994DD71D"/>
              </w:placeholder>
              <w:dataBinding w:prefixMappings="xmlns:ns0='http://schemas.microsoft.com/office/2006/coverPageProps'" w:xpath="/ns0:CoverPageProperties[1]/ns0:PublishDate[1]" w:storeItemID="{55AF091B-3C7A-41E3-B477-F2FDAA23CFDA}"/>
              <w:date w:fullDate="2014-01-01T00:00:00Z">
                <w:dateFormat w:val="yyyy"/>
                <w:lid w:val="es-ES"/>
                <w:storeMappedDataAs w:val="dateTime"/>
                <w:calendar w:val="gregorian"/>
              </w:date>
            </w:sdtPr>
            <w:sdtEndPr/>
            <w:sdtContent>
              <w:p w14:paraId="31594A69" w14:textId="77777777" w:rsidR="00E07C84" w:rsidRPr="00301F72" w:rsidRDefault="00684F04" w:rsidP="003C18E3">
                <w:pPr>
                  <w:pStyle w:val="Sinespaciado"/>
                  <w:rPr>
                    <w:color w:val="4F81BD" w:themeColor="accent1"/>
                    <w:sz w:val="48"/>
                    <w:szCs w:val="48"/>
                  </w:rPr>
                </w:pPr>
                <w:r w:rsidRPr="0061129F">
                  <w:rPr>
                    <w:color w:val="0070C0"/>
                    <w:sz w:val="48"/>
                    <w:szCs w:val="48"/>
                  </w:rPr>
                  <w:t>2014</w:t>
                </w:r>
              </w:p>
            </w:sdtContent>
          </w:sdt>
        </w:tc>
      </w:tr>
    </w:tbl>
    <w:p w14:paraId="1C8B8819" w14:textId="213E3209" w:rsidR="000F592D" w:rsidRDefault="000F592D" w:rsidP="00215C45">
      <w:pPr>
        <w:pStyle w:val="Ttulo1"/>
        <w:rPr>
          <w:b w:val="0"/>
        </w:rPr>
      </w:pPr>
    </w:p>
    <w:p w14:paraId="7C11E8D9" w14:textId="77777777" w:rsidR="000F592D" w:rsidRPr="000F592D" w:rsidRDefault="000F592D" w:rsidP="000F592D"/>
    <w:p w14:paraId="75A70FB5" w14:textId="77777777" w:rsidR="000F592D" w:rsidRPr="000F592D" w:rsidRDefault="000F592D" w:rsidP="000F592D"/>
    <w:p w14:paraId="5340C279" w14:textId="77777777" w:rsidR="000F592D" w:rsidRPr="000F592D" w:rsidRDefault="000F592D" w:rsidP="000F592D"/>
    <w:p w14:paraId="7BC36DA1" w14:textId="77777777" w:rsidR="000F592D" w:rsidRPr="000F592D" w:rsidRDefault="000F592D" w:rsidP="000F592D"/>
    <w:p w14:paraId="3FEEDCD3" w14:textId="77777777" w:rsidR="000F592D" w:rsidRPr="000F592D" w:rsidRDefault="000F592D" w:rsidP="000F592D"/>
    <w:p w14:paraId="44A35536" w14:textId="77777777" w:rsidR="000F592D" w:rsidRPr="000F592D" w:rsidRDefault="000F592D" w:rsidP="000F592D"/>
    <w:p w14:paraId="7195CEA6" w14:textId="77777777" w:rsidR="000F592D" w:rsidRPr="000F592D" w:rsidRDefault="000F592D" w:rsidP="000F592D"/>
    <w:p w14:paraId="0F0E5F77" w14:textId="77777777" w:rsidR="000F592D" w:rsidRPr="000F592D" w:rsidRDefault="000F592D" w:rsidP="000F592D"/>
    <w:p w14:paraId="4D3F8BE6" w14:textId="77777777" w:rsidR="000F592D" w:rsidRPr="000F592D" w:rsidRDefault="000F592D" w:rsidP="000F592D"/>
    <w:p w14:paraId="4825D53B" w14:textId="77777777" w:rsidR="000F592D" w:rsidRPr="000F592D" w:rsidRDefault="000F592D" w:rsidP="000F592D"/>
    <w:p w14:paraId="2B9DDD4C" w14:textId="77777777" w:rsidR="000F592D" w:rsidRPr="000F592D" w:rsidRDefault="000F592D" w:rsidP="000F592D"/>
    <w:p w14:paraId="397A826F" w14:textId="77777777" w:rsidR="000F592D" w:rsidRPr="000F592D" w:rsidRDefault="000F592D" w:rsidP="000F592D"/>
    <w:p w14:paraId="6524C8E5" w14:textId="07AE7796" w:rsidR="000F592D" w:rsidRPr="000F592D" w:rsidRDefault="005312FF" w:rsidP="000F592D">
      <w:pPr>
        <w:tabs>
          <w:tab w:val="left" w:pos="5203"/>
        </w:tabs>
      </w:pPr>
      <w:sdt>
        <w:sdtPr>
          <w:alias w:val="Abstracto"/>
          <w:id w:val="276713183"/>
          <w:dataBinding w:prefixMappings="xmlns:ns0='http://schemas.microsoft.com/office/2006/coverPageProps'" w:xpath="/ns0:CoverPageProperties[1]/ns0:Abstract[1]" w:storeItemID="{55AF091B-3C7A-41E3-B477-F2FDAA23CFDA}"/>
          <w:text/>
        </w:sdtPr>
        <w:sdtEndPr/>
        <w:sdtContent>
          <w:r w:rsidR="000F592D">
            <w:rPr>
              <w:lang w:val="es-AR"/>
            </w:rPr>
            <w:t xml:space="preserve"> El documento describe el Plan de gestión de la configuración que se seguirá en el desarrollo del producto Geo Parking.</w:t>
          </w:r>
        </w:sdtContent>
      </w:sdt>
      <w:r w:rsidR="000F592D">
        <w:tab/>
      </w:r>
    </w:p>
    <w:p w14:paraId="487FC486" w14:textId="77777777" w:rsidR="000F592D" w:rsidRPr="000F592D" w:rsidRDefault="000F592D" w:rsidP="000F592D"/>
    <w:p w14:paraId="52D537FE" w14:textId="77777777" w:rsidR="000F592D" w:rsidRPr="000F592D" w:rsidRDefault="000F592D" w:rsidP="000F592D"/>
    <w:p w14:paraId="06CB2129" w14:textId="77777777" w:rsidR="000F592D" w:rsidRPr="000F592D" w:rsidRDefault="000F592D" w:rsidP="000F592D"/>
    <w:p w14:paraId="2875F3D7" w14:textId="77777777" w:rsidR="000F592D" w:rsidRPr="000F592D" w:rsidRDefault="000F592D" w:rsidP="000F592D"/>
    <w:p w14:paraId="50445728" w14:textId="77777777" w:rsidR="000F592D" w:rsidRPr="000F592D" w:rsidRDefault="000F592D" w:rsidP="000F592D"/>
    <w:p w14:paraId="1F8AD953" w14:textId="77777777" w:rsidR="000F592D" w:rsidRPr="000F592D" w:rsidRDefault="000F592D" w:rsidP="000F592D"/>
    <w:p w14:paraId="6A124EB8" w14:textId="68D070F8" w:rsidR="006C061E" w:rsidRPr="0061129F" w:rsidRDefault="00C93932" w:rsidP="00215C45">
      <w:pPr>
        <w:pStyle w:val="Ttulo1"/>
        <w:rPr>
          <w:color w:val="0070C0"/>
        </w:rPr>
      </w:pPr>
      <w:r w:rsidRPr="000F592D">
        <w:br w:type="page"/>
      </w:r>
      <w:bookmarkStart w:id="0" w:name="_Toc279947222"/>
      <w:bookmarkStart w:id="1" w:name="_Toc280053636"/>
      <w:bookmarkStart w:id="2" w:name="_Toc390892122"/>
      <w:r w:rsidR="006C061E" w:rsidRPr="0061129F">
        <w:rPr>
          <w:color w:val="0070C0"/>
        </w:rPr>
        <w:lastRenderedPageBreak/>
        <w:t>Control de la documentación</w:t>
      </w:r>
      <w:bookmarkEnd w:id="0"/>
      <w:bookmarkEnd w:id="1"/>
      <w:bookmarkEnd w:id="2"/>
    </w:p>
    <w:p w14:paraId="2FF0F156" w14:textId="77777777" w:rsidR="006C061E" w:rsidRPr="0061129F" w:rsidRDefault="006C061E" w:rsidP="006C061E">
      <w:pPr>
        <w:spacing w:after="0"/>
        <w:rPr>
          <w:color w:val="0070C0"/>
        </w:rPr>
      </w:pPr>
    </w:p>
    <w:p w14:paraId="49674A4E" w14:textId="77777777" w:rsidR="006C061E" w:rsidRPr="0061129F" w:rsidRDefault="006C061E" w:rsidP="006C061E">
      <w:pPr>
        <w:pStyle w:val="Ttulo3"/>
        <w:rPr>
          <w:color w:val="0070C0"/>
        </w:rPr>
      </w:pPr>
      <w:bookmarkStart w:id="3" w:name="_Toc279947223"/>
      <w:bookmarkStart w:id="4" w:name="_Toc280053637"/>
      <w:bookmarkStart w:id="5" w:name="_Toc390892123"/>
      <w:r w:rsidRPr="0061129F">
        <w:rPr>
          <w:color w:val="0070C0"/>
        </w:rPr>
        <w:t>Control de la Configuración.</w:t>
      </w:r>
      <w:bookmarkEnd w:id="3"/>
      <w:bookmarkEnd w:id="4"/>
      <w:bookmarkEnd w:id="5"/>
    </w:p>
    <w:tbl>
      <w:tblPr>
        <w:tblStyle w:val="Listaclara-nfasis5"/>
        <w:tblW w:w="9606" w:type="dxa"/>
        <w:tbl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insideH w:val="single" w:sz="8" w:space="0" w:color="548DD4" w:themeColor="text2" w:themeTint="99"/>
          <w:insideV w:val="single" w:sz="8" w:space="0" w:color="548DD4" w:themeColor="text2" w:themeTint="99"/>
        </w:tblBorders>
        <w:tblLook w:val="04A0" w:firstRow="1" w:lastRow="0" w:firstColumn="1" w:lastColumn="0" w:noHBand="0" w:noVBand="1"/>
      </w:tblPr>
      <w:tblGrid>
        <w:gridCol w:w="1809"/>
        <w:gridCol w:w="7797"/>
      </w:tblGrid>
      <w:tr w:rsidR="006C061E" w:rsidRPr="00BC29B0" w14:paraId="0C46069F" w14:textId="77777777" w:rsidTr="00215C45">
        <w:trPr>
          <w:cnfStyle w:val="100000000000" w:firstRow="1" w:lastRow="0" w:firstColumn="0" w:lastColumn="0" w:oddVBand="0" w:evenVBand="0" w:oddHBand="0"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1809" w:type="dxa"/>
            <w:shd w:val="clear" w:color="auto" w:fill="8DB3E2" w:themeFill="text2" w:themeFillTint="66"/>
          </w:tcPr>
          <w:p w14:paraId="1A9A78EA" w14:textId="77777777" w:rsidR="006C061E" w:rsidRPr="00BC29B0" w:rsidRDefault="006C061E" w:rsidP="00D4430C">
            <w:pPr>
              <w:rPr>
                <w:b w:val="0"/>
                <w:bCs w:val="0"/>
              </w:rPr>
            </w:pPr>
            <w:r w:rsidRPr="00BC29B0">
              <w:rPr>
                <w:b w:val="0"/>
                <w:bCs w:val="0"/>
              </w:rPr>
              <w:t>Título:</w:t>
            </w:r>
          </w:p>
        </w:tc>
        <w:tc>
          <w:tcPr>
            <w:tcW w:w="7797" w:type="dxa"/>
            <w:shd w:val="clear" w:color="auto" w:fill="8DB3E2" w:themeFill="text2" w:themeFillTint="66"/>
          </w:tcPr>
          <w:p w14:paraId="331D7609" w14:textId="77777777" w:rsidR="006C061E" w:rsidRPr="00215C45" w:rsidRDefault="005312FF" w:rsidP="00D4430C">
            <w:pPr>
              <w:cnfStyle w:val="100000000000" w:firstRow="1" w:lastRow="0" w:firstColumn="0" w:lastColumn="0" w:oddVBand="0" w:evenVBand="0" w:oddHBand="0" w:evenHBand="0" w:firstRowFirstColumn="0" w:firstRowLastColumn="0" w:lastRowFirstColumn="0" w:lastRowLastColumn="0"/>
            </w:pPr>
            <w:sdt>
              <w:sdtPr>
                <w:alias w:val="Título"/>
                <w:id w:val="58281"/>
                <w:dataBinding w:prefixMappings="xmlns:ns0='http://schemas.openxmlformats.org/package/2006/metadata/core-properties' xmlns:ns1='http://purl.org/dc/elements/1.1/'" w:xpath="/ns0:coreProperties[1]/ns1:title[1]" w:storeItemID="{6C3C8BC8-F283-45AE-878A-BAB7291924A1}"/>
                <w:text/>
              </w:sdtPr>
              <w:sdtEndPr/>
              <w:sdtContent>
                <w:r w:rsidR="00684F04">
                  <w:rPr>
                    <w:lang w:val="es-ES"/>
                  </w:rPr>
                  <w:t>Plan de Gestión de la Configuración</w:t>
                </w:r>
              </w:sdtContent>
            </w:sdt>
          </w:p>
        </w:tc>
      </w:tr>
      <w:tr w:rsidR="006C061E" w:rsidRPr="00BC29B0" w14:paraId="6D4194D5" w14:textId="77777777" w:rsidTr="00D4430C">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14:paraId="7578C2F2" w14:textId="77777777" w:rsidR="006C061E" w:rsidRPr="00BC29B0" w:rsidRDefault="006C061E" w:rsidP="00D4430C">
            <w:r w:rsidRPr="00BC29B0">
              <w:t>Referencia:</w:t>
            </w:r>
          </w:p>
        </w:tc>
        <w:tc>
          <w:tcPr>
            <w:tcW w:w="7797" w:type="dxa"/>
          </w:tcPr>
          <w:p w14:paraId="34DBBF2B" w14:textId="697B4826" w:rsidR="006C061E" w:rsidRPr="00422FCB" w:rsidRDefault="00612A08" w:rsidP="00D4430C">
            <w:pPr>
              <w:cnfStyle w:val="000000100000" w:firstRow="0" w:lastRow="0" w:firstColumn="0" w:lastColumn="0" w:oddVBand="0" w:evenVBand="0" w:oddHBand="1" w:evenHBand="0" w:firstRowFirstColumn="0" w:firstRowLastColumn="0" w:lastRowFirstColumn="0" w:lastRowLastColumn="0"/>
            </w:pPr>
            <w:proofErr w:type="spellStart"/>
            <w:r>
              <w:t>GeoP</w:t>
            </w:r>
            <w:proofErr w:type="spellEnd"/>
            <w:r>
              <w:t>_</w:t>
            </w:r>
            <w:r w:rsidR="0048324C">
              <w:rPr>
                <w:lang w:val="es-419"/>
              </w:rPr>
              <w:t>Proyecto_</w:t>
            </w:r>
            <w:proofErr w:type="spellStart"/>
            <w:r w:rsidR="0048324C">
              <w:t>PlanDeGestion</w:t>
            </w:r>
            <w:proofErr w:type="spellEnd"/>
            <w:r w:rsidR="0048324C">
              <w:rPr>
                <w:lang w:val="es-419"/>
              </w:rPr>
              <w:t>Configuracion</w:t>
            </w:r>
            <w:r w:rsidR="00422FCB">
              <w:t>.</w:t>
            </w:r>
            <w:proofErr w:type="spellStart"/>
            <w:r w:rsidR="00422FCB">
              <w:t>docx</w:t>
            </w:r>
            <w:proofErr w:type="spellEnd"/>
          </w:p>
        </w:tc>
      </w:tr>
      <w:tr w:rsidR="006C061E" w:rsidRPr="00BC29B0" w14:paraId="3410AE8F" w14:textId="77777777" w:rsidTr="00D4430C">
        <w:trPr>
          <w:trHeight w:val="469"/>
        </w:trPr>
        <w:tc>
          <w:tcPr>
            <w:cnfStyle w:val="001000000000" w:firstRow="0" w:lastRow="0" w:firstColumn="1" w:lastColumn="0" w:oddVBand="0" w:evenVBand="0" w:oddHBand="0" w:evenHBand="0" w:firstRowFirstColumn="0" w:firstRowLastColumn="0" w:lastRowFirstColumn="0" w:lastRowLastColumn="0"/>
            <w:tcW w:w="1809" w:type="dxa"/>
          </w:tcPr>
          <w:p w14:paraId="07F7A2C6" w14:textId="77777777" w:rsidR="006C061E" w:rsidRPr="00BC29B0" w:rsidRDefault="006C061E" w:rsidP="00D4430C">
            <w:r w:rsidRPr="00BC29B0">
              <w:t>Autor</w:t>
            </w:r>
            <w:r>
              <w:t>es</w:t>
            </w:r>
            <w:r w:rsidRPr="00BC29B0">
              <w:t>:</w:t>
            </w:r>
          </w:p>
        </w:tc>
        <w:tc>
          <w:tcPr>
            <w:tcW w:w="7797" w:type="dxa"/>
          </w:tcPr>
          <w:p w14:paraId="422C2EEA" w14:textId="77777777" w:rsidR="006C061E" w:rsidRPr="00BC29B0" w:rsidRDefault="000B2FB4" w:rsidP="00215C45">
            <w:pPr>
              <w:spacing w:before="0" w:after="0"/>
              <w:cnfStyle w:val="000000000000" w:firstRow="0" w:lastRow="0" w:firstColumn="0" w:lastColumn="0" w:oddVBand="0" w:evenVBand="0" w:oddHBand="0" w:evenHBand="0" w:firstRowFirstColumn="0" w:firstRowLastColumn="0" w:lastRowFirstColumn="0" w:lastRowLastColumn="0"/>
            </w:pPr>
            <w:r w:rsidRPr="000B2FB4">
              <w:t>Ezequiel Bär Coch</w:t>
            </w:r>
          </w:p>
        </w:tc>
      </w:tr>
      <w:tr w:rsidR="006C061E" w:rsidRPr="00BC29B0" w14:paraId="72923CF1" w14:textId="77777777" w:rsidTr="00D4430C">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14:paraId="7F057ED5" w14:textId="77777777" w:rsidR="006C061E" w:rsidRPr="00BC29B0" w:rsidRDefault="006C061E" w:rsidP="00D4430C">
            <w:r w:rsidRPr="00BC29B0">
              <w:t>Fecha:</w:t>
            </w:r>
          </w:p>
        </w:tc>
        <w:tc>
          <w:tcPr>
            <w:tcW w:w="7797" w:type="dxa"/>
          </w:tcPr>
          <w:p w14:paraId="10DFBE3F" w14:textId="77777777" w:rsidR="006C061E" w:rsidRPr="00BC29B0" w:rsidRDefault="000B2FB4" w:rsidP="00D4430C">
            <w:pPr>
              <w:cnfStyle w:val="000000100000" w:firstRow="0" w:lastRow="0" w:firstColumn="0" w:lastColumn="0" w:oddVBand="0" w:evenVBand="0" w:oddHBand="1" w:evenHBand="0" w:firstRowFirstColumn="0" w:firstRowLastColumn="0" w:lastRowFirstColumn="0" w:lastRowLastColumn="0"/>
            </w:pPr>
            <w:r>
              <w:t>29/05/2014</w:t>
            </w:r>
          </w:p>
        </w:tc>
      </w:tr>
    </w:tbl>
    <w:p w14:paraId="6F38E362" w14:textId="77777777" w:rsidR="006C061E" w:rsidRPr="00BC29B0" w:rsidRDefault="006C061E" w:rsidP="006C061E">
      <w:pPr>
        <w:spacing w:after="0"/>
        <w:rPr>
          <w:rFonts w:ascii="Cambria" w:eastAsia="Times New Roman" w:hAnsi="Cambria"/>
          <w:b/>
          <w:bCs/>
          <w:color w:val="365F91"/>
          <w:sz w:val="28"/>
          <w:szCs w:val="28"/>
        </w:rPr>
      </w:pPr>
    </w:p>
    <w:p w14:paraId="74780DED" w14:textId="77777777" w:rsidR="006C061E" w:rsidRPr="0061129F" w:rsidRDefault="006C061E" w:rsidP="006C061E">
      <w:pPr>
        <w:pStyle w:val="Ttulo3"/>
        <w:rPr>
          <w:color w:val="0070C0"/>
        </w:rPr>
      </w:pPr>
      <w:bookmarkStart w:id="6" w:name="_Toc279947224"/>
      <w:bookmarkStart w:id="7" w:name="_Toc280053638"/>
      <w:bookmarkStart w:id="8" w:name="_Toc390892124"/>
      <w:r w:rsidRPr="0061129F">
        <w:rPr>
          <w:color w:val="0070C0"/>
        </w:rPr>
        <w:t>Histórico de Versiones.</w:t>
      </w:r>
      <w:bookmarkEnd w:id="6"/>
      <w:bookmarkEnd w:id="7"/>
      <w:bookmarkEnd w:id="8"/>
    </w:p>
    <w:tbl>
      <w:tblPr>
        <w:tblStyle w:val="Listaclara-nfasis5"/>
        <w:tblW w:w="11624" w:type="dxa"/>
        <w:jc w:val="center"/>
        <w:tbl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insideH w:val="single" w:sz="8" w:space="0" w:color="548DD4" w:themeColor="text2" w:themeTint="99"/>
          <w:insideV w:val="single" w:sz="8" w:space="0" w:color="548DD4" w:themeColor="text2" w:themeTint="99"/>
        </w:tblBorders>
        <w:tblLayout w:type="fixed"/>
        <w:tblLook w:val="04A0" w:firstRow="1" w:lastRow="0" w:firstColumn="1" w:lastColumn="0" w:noHBand="0" w:noVBand="1"/>
      </w:tblPr>
      <w:tblGrid>
        <w:gridCol w:w="1819"/>
        <w:gridCol w:w="1701"/>
        <w:gridCol w:w="1417"/>
        <w:gridCol w:w="2293"/>
        <w:gridCol w:w="4394"/>
      </w:tblGrid>
      <w:tr w:rsidR="006C061E" w:rsidRPr="00BC29B0" w14:paraId="08C6ED4B" w14:textId="77777777" w:rsidTr="0061233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shd w:val="clear" w:color="auto" w:fill="8DB3E2" w:themeFill="text2" w:themeFillTint="66"/>
          </w:tcPr>
          <w:p w14:paraId="3CBB2985" w14:textId="77777777" w:rsidR="006C061E" w:rsidRPr="00BC29B0" w:rsidRDefault="006C061E" w:rsidP="00D4430C">
            <w:pPr>
              <w:rPr>
                <w:b w:val="0"/>
                <w:sz w:val="24"/>
              </w:rPr>
            </w:pPr>
            <w:r w:rsidRPr="00BC29B0">
              <w:rPr>
                <w:b w:val="0"/>
                <w:sz w:val="24"/>
              </w:rPr>
              <w:t>Versión</w:t>
            </w:r>
          </w:p>
        </w:tc>
        <w:tc>
          <w:tcPr>
            <w:tcW w:w="1701" w:type="dxa"/>
            <w:shd w:val="clear" w:color="auto" w:fill="8DB3E2" w:themeFill="text2" w:themeFillTint="66"/>
          </w:tcPr>
          <w:p w14:paraId="7334A6DC" w14:textId="77777777" w:rsidR="006C061E" w:rsidRPr="00BC29B0" w:rsidRDefault="006C061E" w:rsidP="00D4430C">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Fecha</w:t>
            </w:r>
          </w:p>
        </w:tc>
        <w:tc>
          <w:tcPr>
            <w:tcW w:w="1417" w:type="dxa"/>
            <w:shd w:val="clear" w:color="auto" w:fill="8DB3E2" w:themeFill="text2" w:themeFillTint="66"/>
          </w:tcPr>
          <w:p w14:paraId="45F23411" w14:textId="77777777" w:rsidR="006C061E" w:rsidRPr="00BC29B0" w:rsidRDefault="006C061E" w:rsidP="00D4430C">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Estado</w:t>
            </w:r>
          </w:p>
        </w:tc>
        <w:tc>
          <w:tcPr>
            <w:tcW w:w="2293" w:type="dxa"/>
            <w:shd w:val="clear" w:color="auto" w:fill="8DB3E2" w:themeFill="text2" w:themeFillTint="66"/>
          </w:tcPr>
          <w:p w14:paraId="77C44A9C" w14:textId="77777777" w:rsidR="006C061E" w:rsidRPr="00BC29B0" w:rsidRDefault="006C061E" w:rsidP="00D4430C">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Responsable</w:t>
            </w:r>
          </w:p>
        </w:tc>
        <w:tc>
          <w:tcPr>
            <w:tcW w:w="4394" w:type="dxa"/>
            <w:shd w:val="clear" w:color="auto" w:fill="8DB3E2" w:themeFill="text2" w:themeFillTint="66"/>
          </w:tcPr>
          <w:p w14:paraId="406F4C17" w14:textId="5F38938B" w:rsidR="006C061E" w:rsidRPr="0061233C" w:rsidRDefault="0061233C" w:rsidP="00D4430C">
            <w:pPr>
              <w:cnfStyle w:val="100000000000" w:firstRow="1" w:lastRow="0" w:firstColumn="0" w:lastColumn="0" w:oddVBand="0" w:evenVBand="0" w:oddHBand="0" w:evenHBand="0" w:firstRowFirstColumn="0" w:firstRowLastColumn="0" w:lastRowFirstColumn="0" w:lastRowLastColumn="0"/>
              <w:rPr>
                <w:b w:val="0"/>
                <w:sz w:val="24"/>
                <w:lang w:val="es-419"/>
              </w:rPr>
            </w:pPr>
            <w:r>
              <w:rPr>
                <w:b w:val="0"/>
                <w:sz w:val="24"/>
                <w:lang w:val="es-419"/>
              </w:rPr>
              <w:t>Cambios</w:t>
            </w:r>
          </w:p>
        </w:tc>
      </w:tr>
      <w:tr w:rsidR="001B5F33" w:rsidRPr="003F74A9" w14:paraId="02BFC530" w14:textId="77777777" w:rsidTr="006123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tcPr>
          <w:p w14:paraId="6EE4D59E" w14:textId="11FC637C" w:rsidR="001B5F33" w:rsidRPr="001B5F33" w:rsidRDefault="001B5F33" w:rsidP="00D4430C">
            <w:pPr>
              <w:rPr>
                <w:lang w:val="es-419"/>
              </w:rPr>
            </w:pPr>
            <w:r>
              <w:rPr>
                <w:lang w:val="es-419"/>
              </w:rPr>
              <w:t>1.0 Baseline</w:t>
            </w:r>
          </w:p>
        </w:tc>
        <w:tc>
          <w:tcPr>
            <w:tcW w:w="1701" w:type="dxa"/>
          </w:tcPr>
          <w:p w14:paraId="5BE4048F" w14:textId="1A814380" w:rsidR="001B5F33" w:rsidRDefault="001B5F33" w:rsidP="00D4430C">
            <w:pPr>
              <w:cnfStyle w:val="000000100000" w:firstRow="0" w:lastRow="0" w:firstColumn="0" w:lastColumn="0" w:oddVBand="0" w:evenVBand="0" w:oddHBand="1" w:evenHBand="0" w:firstRowFirstColumn="0" w:firstRowLastColumn="0" w:lastRowFirstColumn="0" w:lastRowLastColumn="0"/>
              <w:rPr>
                <w:lang w:val="es-419"/>
              </w:rPr>
            </w:pPr>
            <w:r>
              <w:rPr>
                <w:lang w:val="es-419"/>
              </w:rPr>
              <w:t>03/06/2014</w:t>
            </w:r>
          </w:p>
        </w:tc>
        <w:tc>
          <w:tcPr>
            <w:tcW w:w="1417" w:type="dxa"/>
          </w:tcPr>
          <w:p w14:paraId="558FCD05" w14:textId="6C07397F" w:rsidR="001B5F33" w:rsidRDefault="001B5F33" w:rsidP="00D4430C">
            <w:pPr>
              <w:cnfStyle w:val="000000100000" w:firstRow="0" w:lastRow="0" w:firstColumn="0" w:lastColumn="0" w:oddVBand="0" w:evenVBand="0" w:oddHBand="1" w:evenHBand="0" w:firstRowFirstColumn="0" w:firstRowLastColumn="0" w:lastRowFirstColumn="0" w:lastRowLastColumn="0"/>
              <w:rPr>
                <w:lang w:val="es-419"/>
              </w:rPr>
            </w:pPr>
            <w:r>
              <w:rPr>
                <w:lang w:val="es-419"/>
              </w:rPr>
              <w:t>Aprobado</w:t>
            </w:r>
          </w:p>
        </w:tc>
        <w:tc>
          <w:tcPr>
            <w:tcW w:w="2293" w:type="dxa"/>
          </w:tcPr>
          <w:p w14:paraId="08B92850" w14:textId="5BFBB9D9" w:rsidR="001B5F33" w:rsidRDefault="001B5F33" w:rsidP="001B5F33">
            <w:pPr>
              <w:cnfStyle w:val="000000100000" w:firstRow="0" w:lastRow="0" w:firstColumn="0" w:lastColumn="0" w:oddVBand="0" w:evenVBand="0" w:oddHBand="1" w:evenHBand="0" w:firstRowFirstColumn="0" w:firstRowLastColumn="0" w:lastRowFirstColumn="0" w:lastRowLastColumn="0"/>
            </w:pPr>
            <w:r>
              <w:t>Leonel Romero[Revisador]</w:t>
            </w:r>
          </w:p>
        </w:tc>
        <w:tc>
          <w:tcPr>
            <w:tcW w:w="4394" w:type="dxa"/>
          </w:tcPr>
          <w:p w14:paraId="424C4354" w14:textId="77777777" w:rsidR="001B5F33" w:rsidRPr="001B5F33" w:rsidRDefault="001B5F33" w:rsidP="001B5F33">
            <w:pPr>
              <w:cnfStyle w:val="000000100000" w:firstRow="0" w:lastRow="0" w:firstColumn="0" w:lastColumn="0" w:oddVBand="0" w:evenVBand="0" w:oddHBand="1" w:evenHBand="0" w:firstRowFirstColumn="0" w:firstRowLastColumn="0" w:lastRowFirstColumn="0" w:lastRowLastColumn="0"/>
            </w:pPr>
          </w:p>
        </w:tc>
      </w:tr>
      <w:tr w:rsidR="0061233C" w:rsidRPr="003F74A9" w14:paraId="1BC9B121" w14:textId="77777777" w:rsidTr="0061233C">
        <w:trPr>
          <w:jc w:val="center"/>
        </w:trPr>
        <w:tc>
          <w:tcPr>
            <w:cnfStyle w:val="001000000000" w:firstRow="0" w:lastRow="0" w:firstColumn="1" w:lastColumn="0" w:oddVBand="0" w:evenVBand="0" w:oddHBand="0" w:evenHBand="0" w:firstRowFirstColumn="0" w:firstRowLastColumn="0" w:lastRowFirstColumn="0" w:lastRowLastColumn="0"/>
            <w:tcW w:w="1819" w:type="dxa"/>
          </w:tcPr>
          <w:p w14:paraId="7F7EA90D" w14:textId="3A8B8732" w:rsidR="0061233C" w:rsidRPr="001B5F33" w:rsidRDefault="0061233C" w:rsidP="00D4430C">
            <w:pPr>
              <w:rPr>
                <w:lang w:val="es-419"/>
              </w:rPr>
            </w:pPr>
            <w:r w:rsidRPr="001B5F33">
              <w:rPr>
                <w:lang w:val="es-419"/>
              </w:rPr>
              <w:t>1.</w:t>
            </w:r>
            <w:r w:rsidR="000D2EF1" w:rsidRPr="001B5F33">
              <w:rPr>
                <w:lang w:val="es-419"/>
              </w:rPr>
              <w:t>2.1</w:t>
            </w:r>
          </w:p>
        </w:tc>
        <w:tc>
          <w:tcPr>
            <w:tcW w:w="1701" w:type="dxa"/>
          </w:tcPr>
          <w:p w14:paraId="3928590D" w14:textId="5958F685" w:rsidR="0061233C" w:rsidRDefault="0061233C" w:rsidP="00D4430C">
            <w:pPr>
              <w:cnfStyle w:val="000000000000" w:firstRow="0" w:lastRow="0" w:firstColumn="0" w:lastColumn="0" w:oddVBand="0" w:evenVBand="0" w:oddHBand="0" w:evenHBand="0" w:firstRowFirstColumn="0" w:firstRowLastColumn="0" w:lastRowFirstColumn="0" w:lastRowLastColumn="0"/>
              <w:rPr>
                <w:lang w:val="es-419"/>
              </w:rPr>
            </w:pPr>
            <w:r>
              <w:rPr>
                <w:lang w:val="es-419"/>
              </w:rPr>
              <w:t>14/06/2014</w:t>
            </w:r>
          </w:p>
        </w:tc>
        <w:tc>
          <w:tcPr>
            <w:tcW w:w="1417" w:type="dxa"/>
          </w:tcPr>
          <w:p w14:paraId="5BED0EFA" w14:textId="183B51C5" w:rsidR="0061233C" w:rsidRDefault="0061233C" w:rsidP="00D4430C">
            <w:pPr>
              <w:cnfStyle w:val="000000000000" w:firstRow="0" w:lastRow="0" w:firstColumn="0" w:lastColumn="0" w:oddVBand="0" w:evenVBand="0" w:oddHBand="0" w:evenHBand="0" w:firstRowFirstColumn="0" w:firstRowLastColumn="0" w:lastRowFirstColumn="0" w:lastRowLastColumn="0"/>
              <w:rPr>
                <w:lang w:val="es-419"/>
              </w:rPr>
            </w:pPr>
            <w:r>
              <w:rPr>
                <w:lang w:val="es-419"/>
              </w:rPr>
              <w:t>Pendiente de Aprobación</w:t>
            </w:r>
          </w:p>
        </w:tc>
        <w:tc>
          <w:tcPr>
            <w:tcW w:w="2293" w:type="dxa"/>
          </w:tcPr>
          <w:p w14:paraId="3064830F" w14:textId="4FA0967B" w:rsidR="0061233C" w:rsidRDefault="0061233C" w:rsidP="0061233C">
            <w:pPr>
              <w:cnfStyle w:val="000000000000" w:firstRow="0" w:lastRow="0" w:firstColumn="0" w:lastColumn="0" w:oddVBand="0" w:evenVBand="0" w:oddHBand="0" w:evenHBand="0" w:firstRowFirstColumn="0" w:firstRowLastColumn="0" w:lastRowFirstColumn="0" w:lastRowLastColumn="0"/>
            </w:pPr>
            <w:r>
              <w:rPr>
                <w:lang w:val="es-419"/>
              </w:rPr>
              <w:t>Marcos Barrera</w:t>
            </w:r>
            <w:r>
              <w:t>[</w:t>
            </w:r>
            <w:r>
              <w:rPr>
                <w:lang w:val="es-419"/>
              </w:rPr>
              <w:t>Actualizador</w:t>
            </w:r>
            <w:r>
              <w:t>]</w:t>
            </w:r>
          </w:p>
        </w:tc>
        <w:tc>
          <w:tcPr>
            <w:tcW w:w="4394" w:type="dxa"/>
          </w:tcPr>
          <w:p w14:paraId="5B15A09A" w14:textId="77777777" w:rsidR="0061233C" w:rsidRPr="00FD5FC0" w:rsidRDefault="00FD5FC0" w:rsidP="0061233C">
            <w:pPr>
              <w:pStyle w:val="Prrafodelista"/>
              <w:numPr>
                <w:ilvl w:val="0"/>
                <w:numId w:val="26"/>
              </w:numPr>
              <w:cnfStyle w:val="000000000000" w:firstRow="0" w:lastRow="0" w:firstColumn="0" w:lastColumn="0" w:oddVBand="0" w:evenVBand="0" w:oddHBand="0" w:evenHBand="0" w:firstRowFirstColumn="0" w:firstRowLastColumn="0" w:lastRowFirstColumn="0" w:lastRowLastColumn="0"/>
            </w:pPr>
            <w:r>
              <w:rPr>
                <w:lang w:val="es-419"/>
              </w:rPr>
              <w:t>Se actualiza información de versionado de documentos.</w:t>
            </w:r>
          </w:p>
          <w:p w14:paraId="1B04A20E" w14:textId="02EA58F3" w:rsidR="00FD5FC0" w:rsidRPr="008776EE" w:rsidRDefault="00FD5FC0" w:rsidP="0061233C">
            <w:pPr>
              <w:pStyle w:val="Prrafodelista"/>
              <w:numPr>
                <w:ilvl w:val="0"/>
                <w:numId w:val="26"/>
              </w:numPr>
              <w:cnfStyle w:val="000000000000" w:firstRow="0" w:lastRow="0" w:firstColumn="0" w:lastColumn="0" w:oddVBand="0" w:evenVBand="0" w:oddHBand="0" w:evenHBand="0" w:firstRowFirstColumn="0" w:firstRowLastColumn="0" w:lastRowFirstColumn="0" w:lastRowLastColumn="0"/>
            </w:pPr>
            <w:r>
              <w:rPr>
                <w:lang w:val="es-419"/>
              </w:rPr>
              <w:t>Se actualiza el sistema de gestión de configuración</w:t>
            </w:r>
            <w:r w:rsidR="000D2EF1">
              <w:rPr>
                <w:lang w:val="es-419"/>
              </w:rPr>
              <w:t xml:space="preserve"> </w:t>
            </w:r>
            <w:r>
              <w:rPr>
                <w:lang w:val="es-419"/>
              </w:rPr>
              <w:t>(GitHub).</w:t>
            </w:r>
          </w:p>
        </w:tc>
      </w:tr>
      <w:tr w:rsidR="001B5F33" w:rsidRPr="003F74A9" w14:paraId="08A9F137" w14:textId="77777777" w:rsidTr="006123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tcPr>
          <w:p w14:paraId="320870F5" w14:textId="7A977204" w:rsidR="001B5F33" w:rsidRPr="001B5F33" w:rsidRDefault="001B5F33" w:rsidP="00D4430C">
            <w:pPr>
              <w:rPr>
                <w:lang w:val="es-419"/>
              </w:rPr>
            </w:pPr>
            <w:r>
              <w:rPr>
                <w:lang w:val="es-419"/>
              </w:rPr>
              <w:t>1.2.1</w:t>
            </w:r>
          </w:p>
        </w:tc>
        <w:tc>
          <w:tcPr>
            <w:tcW w:w="1701" w:type="dxa"/>
          </w:tcPr>
          <w:p w14:paraId="08E22D97" w14:textId="1EFDF5A5" w:rsidR="001B5F33" w:rsidRDefault="001B5F33" w:rsidP="00D4430C">
            <w:pPr>
              <w:cnfStyle w:val="000000100000" w:firstRow="0" w:lastRow="0" w:firstColumn="0" w:lastColumn="0" w:oddVBand="0" w:evenVBand="0" w:oddHBand="1" w:evenHBand="0" w:firstRowFirstColumn="0" w:firstRowLastColumn="0" w:lastRowFirstColumn="0" w:lastRowLastColumn="0"/>
              <w:rPr>
                <w:lang w:val="es-419"/>
              </w:rPr>
            </w:pPr>
            <w:r>
              <w:rPr>
                <w:lang w:val="es-419"/>
              </w:rPr>
              <w:t>19/06/2014</w:t>
            </w:r>
          </w:p>
        </w:tc>
        <w:tc>
          <w:tcPr>
            <w:tcW w:w="1417" w:type="dxa"/>
          </w:tcPr>
          <w:p w14:paraId="67FBB160" w14:textId="0FC58DE4" w:rsidR="001B5F33" w:rsidRDefault="001B5F33" w:rsidP="00D4430C">
            <w:pPr>
              <w:cnfStyle w:val="000000100000" w:firstRow="0" w:lastRow="0" w:firstColumn="0" w:lastColumn="0" w:oddVBand="0" w:evenVBand="0" w:oddHBand="1" w:evenHBand="0" w:firstRowFirstColumn="0" w:firstRowLastColumn="0" w:lastRowFirstColumn="0" w:lastRowLastColumn="0"/>
              <w:rPr>
                <w:lang w:val="es-419"/>
              </w:rPr>
            </w:pPr>
            <w:r>
              <w:rPr>
                <w:lang w:val="es-419"/>
              </w:rPr>
              <w:t>Aprobado</w:t>
            </w:r>
          </w:p>
        </w:tc>
        <w:tc>
          <w:tcPr>
            <w:tcW w:w="2293" w:type="dxa"/>
          </w:tcPr>
          <w:p w14:paraId="3DD0A091" w14:textId="52B090DA" w:rsidR="001B5F33" w:rsidRDefault="001B5F33" w:rsidP="0061233C">
            <w:pPr>
              <w:cnfStyle w:val="000000100000" w:firstRow="0" w:lastRow="0" w:firstColumn="0" w:lastColumn="0" w:oddVBand="0" w:evenVBand="0" w:oddHBand="1" w:evenHBand="0" w:firstRowFirstColumn="0" w:firstRowLastColumn="0" w:lastRowFirstColumn="0" w:lastRowLastColumn="0"/>
              <w:rPr>
                <w:lang w:val="es-419"/>
              </w:rPr>
            </w:pPr>
            <w:r>
              <w:t>Leonel Romero[Revisador]</w:t>
            </w:r>
          </w:p>
        </w:tc>
        <w:tc>
          <w:tcPr>
            <w:tcW w:w="4394" w:type="dxa"/>
          </w:tcPr>
          <w:p w14:paraId="07ACBBB6" w14:textId="77777777" w:rsidR="001B5F33" w:rsidRPr="001B5F33" w:rsidRDefault="001B5F33" w:rsidP="001B5F33">
            <w:pPr>
              <w:cnfStyle w:val="000000100000" w:firstRow="0" w:lastRow="0" w:firstColumn="0" w:lastColumn="0" w:oddVBand="0" w:evenVBand="0" w:oddHBand="1" w:evenHBand="0" w:firstRowFirstColumn="0" w:firstRowLastColumn="0" w:lastRowFirstColumn="0" w:lastRowLastColumn="0"/>
              <w:rPr>
                <w:lang w:val="es-419"/>
              </w:rPr>
            </w:pPr>
          </w:p>
        </w:tc>
      </w:tr>
    </w:tbl>
    <w:p w14:paraId="7D11DB79" w14:textId="77777777" w:rsidR="0061233C" w:rsidRDefault="0061233C" w:rsidP="009E75A6">
      <w:pPr>
        <w:pStyle w:val="TtulodeTDC"/>
        <w:rPr>
          <w:rFonts w:eastAsiaTheme="minorHAnsi" w:cstheme="minorBidi"/>
          <w:b w:val="0"/>
          <w:bCs w:val="0"/>
          <w:color w:val="auto"/>
          <w:sz w:val="24"/>
          <w:szCs w:val="22"/>
          <w:lang w:val="en-US"/>
        </w:rPr>
      </w:pPr>
    </w:p>
    <w:p w14:paraId="3C881C09" w14:textId="77777777" w:rsidR="00FF6924" w:rsidRDefault="00FF6924" w:rsidP="00FF6924">
      <w:pPr>
        <w:rPr>
          <w:lang w:val="en-US"/>
        </w:rPr>
      </w:pPr>
    </w:p>
    <w:p w14:paraId="4CA86840" w14:textId="77777777" w:rsidR="00FF6924" w:rsidRDefault="00FF6924" w:rsidP="00FF6924">
      <w:pPr>
        <w:rPr>
          <w:lang w:val="en-US"/>
        </w:rPr>
      </w:pPr>
    </w:p>
    <w:p w14:paraId="73B43710" w14:textId="77777777" w:rsidR="00FF6924" w:rsidRDefault="00FF6924" w:rsidP="00FF6924">
      <w:pPr>
        <w:rPr>
          <w:lang w:val="en-US"/>
        </w:rPr>
      </w:pPr>
    </w:p>
    <w:p w14:paraId="63B15C84" w14:textId="77777777" w:rsidR="00FF6924" w:rsidRDefault="00FF6924" w:rsidP="00FF6924">
      <w:pPr>
        <w:rPr>
          <w:lang w:val="en-US"/>
        </w:rPr>
      </w:pPr>
    </w:p>
    <w:p w14:paraId="26372FF6" w14:textId="77777777" w:rsidR="00FF6924" w:rsidRDefault="00FF6924" w:rsidP="00FF6924">
      <w:pPr>
        <w:rPr>
          <w:lang w:val="en-US"/>
        </w:rPr>
      </w:pPr>
    </w:p>
    <w:p w14:paraId="2E37BB72" w14:textId="77777777" w:rsidR="00FF6924" w:rsidRDefault="00FF6924" w:rsidP="00FF6924">
      <w:pPr>
        <w:rPr>
          <w:lang w:val="en-US"/>
        </w:rPr>
      </w:pPr>
    </w:p>
    <w:p w14:paraId="2B1EDE68" w14:textId="77777777" w:rsidR="00FF6924" w:rsidRDefault="00FF6924" w:rsidP="00FF6924">
      <w:pPr>
        <w:rPr>
          <w:lang w:val="en-US"/>
        </w:rPr>
      </w:pPr>
    </w:p>
    <w:p w14:paraId="5A46F506" w14:textId="77777777" w:rsidR="00FF6924" w:rsidRPr="00FF6924" w:rsidRDefault="00FF6924" w:rsidP="00FF6924">
      <w:pPr>
        <w:rPr>
          <w:lang w:val="en-US"/>
        </w:rPr>
      </w:pPr>
    </w:p>
    <w:sdt>
      <w:sdtPr>
        <w:rPr>
          <w:rFonts w:asciiTheme="minorHAnsi" w:eastAsiaTheme="minorHAnsi" w:hAnsiTheme="minorHAnsi" w:cstheme="minorBidi"/>
          <w:b w:val="0"/>
          <w:bCs w:val="0"/>
          <w:color w:val="auto"/>
          <w:sz w:val="22"/>
          <w:szCs w:val="22"/>
          <w:lang w:val="es-MX"/>
        </w:rPr>
        <w:id w:val="10682653"/>
        <w:docPartObj>
          <w:docPartGallery w:val="Table of Contents"/>
          <w:docPartUnique/>
        </w:docPartObj>
      </w:sdtPr>
      <w:sdtEndPr/>
      <w:sdtContent>
        <w:p w14:paraId="289F28C2" w14:textId="77777777" w:rsidR="009E75A6" w:rsidRPr="0078625E" w:rsidRDefault="009E75A6" w:rsidP="009E75A6">
          <w:pPr>
            <w:pStyle w:val="TtulodeTDC"/>
            <w:rPr>
              <w:b w:val="0"/>
              <w:color w:val="000000" w:themeColor="text1"/>
            </w:rPr>
          </w:pPr>
          <w:r w:rsidRPr="0078625E">
            <w:rPr>
              <w:color w:val="000000" w:themeColor="text1"/>
            </w:rPr>
            <w:t>Contenido</w:t>
          </w:r>
        </w:p>
        <w:p w14:paraId="62E297EF" w14:textId="77777777" w:rsidR="00B71870" w:rsidRDefault="00A41046">
          <w:pPr>
            <w:pStyle w:val="TDC1"/>
            <w:tabs>
              <w:tab w:val="right" w:leader="dot" w:pos="8828"/>
            </w:tabs>
            <w:rPr>
              <w:rFonts w:eastAsiaTheme="minorEastAsia"/>
              <w:noProof/>
              <w:lang w:val="es-419" w:eastAsia="es-419"/>
            </w:rPr>
          </w:pPr>
          <w:r>
            <w:rPr>
              <w:lang w:val="es-ES"/>
            </w:rPr>
            <w:fldChar w:fldCharType="begin"/>
          </w:r>
          <w:r w:rsidR="009E75A6">
            <w:rPr>
              <w:lang w:val="es-ES"/>
            </w:rPr>
            <w:instrText xml:space="preserve"> TOC \o "1-3" \h \z \u </w:instrText>
          </w:r>
          <w:r>
            <w:rPr>
              <w:lang w:val="es-ES"/>
            </w:rPr>
            <w:fldChar w:fldCharType="separate"/>
          </w:r>
          <w:hyperlink w:anchor="_Toc390892122" w:history="1">
            <w:r w:rsidR="00B71870" w:rsidRPr="003B3E15">
              <w:rPr>
                <w:rStyle w:val="Hipervnculo"/>
                <w:noProof/>
              </w:rPr>
              <w:t>Control de la documentación</w:t>
            </w:r>
            <w:r w:rsidR="00B71870">
              <w:rPr>
                <w:noProof/>
                <w:webHidden/>
              </w:rPr>
              <w:tab/>
            </w:r>
            <w:r w:rsidR="00B71870">
              <w:rPr>
                <w:noProof/>
                <w:webHidden/>
              </w:rPr>
              <w:fldChar w:fldCharType="begin"/>
            </w:r>
            <w:r w:rsidR="00B71870">
              <w:rPr>
                <w:noProof/>
                <w:webHidden/>
              </w:rPr>
              <w:instrText xml:space="preserve"> PAGEREF _Toc390892122 \h </w:instrText>
            </w:r>
            <w:r w:rsidR="00B71870">
              <w:rPr>
                <w:noProof/>
                <w:webHidden/>
              </w:rPr>
            </w:r>
            <w:r w:rsidR="00B71870">
              <w:rPr>
                <w:noProof/>
                <w:webHidden/>
              </w:rPr>
              <w:fldChar w:fldCharType="separate"/>
            </w:r>
            <w:r w:rsidR="00B71870">
              <w:rPr>
                <w:noProof/>
                <w:webHidden/>
              </w:rPr>
              <w:t>2</w:t>
            </w:r>
            <w:r w:rsidR="00B71870">
              <w:rPr>
                <w:noProof/>
                <w:webHidden/>
              </w:rPr>
              <w:fldChar w:fldCharType="end"/>
            </w:r>
          </w:hyperlink>
        </w:p>
        <w:p w14:paraId="29EB9FF7" w14:textId="77777777" w:rsidR="00B71870" w:rsidRDefault="005312FF">
          <w:pPr>
            <w:pStyle w:val="TDC3"/>
            <w:tabs>
              <w:tab w:val="right" w:leader="dot" w:pos="8828"/>
            </w:tabs>
            <w:rPr>
              <w:rFonts w:eastAsiaTheme="minorEastAsia"/>
              <w:noProof/>
              <w:lang w:val="es-419" w:eastAsia="es-419"/>
            </w:rPr>
          </w:pPr>
          <w:hyperlink w:anchor="_Toc390892123" w:history="1">
            <w:r w:rsidR="00B71870" w:rsidRPr="003B3E15">
              <w:rPr>
                <w:rStyle w:val="Hipervnculo"/>
                <w:noProof/>
              </w:rPr>
              <w:t>Control de la Configuración.</w:t>
            </w:r>
            <w:r w:rsidR="00B71870">
              <w:rPr>
                <w:noProof/>
                <w:webHidden/>
              </w:rPr>
              <w:tab/>
            </w:r>
            <w:r w:rsidR="00B71870">
              <w:rPr>
                <w:noProof/>
                <w:webHidden/>
              </w:rPr>
              <w:fldChar w:fldCharType="begin"/>
            </w:r>
            <w:r w:rsidR="00B71870">
              <w:rPr>
                <w:noProof/>
                <w:webHidden/>
              </w:rPr>
              <w:instrText xml:space="preserve"> PAGEREF _Toc390892123 \h </w:instrText>
            </w:r>
            <w:r w:rsidR="00B71870">
              <w:rPr>
                <w:noProof/>
                <w:webHidden/>
              </w:rPr>
            </w:r>
            <w:r w:rsidR="00B71870">
              <w:rPr>
                <w:noProof/>
                <w:webHidden/>
              </w:rPr>
              <w:fldChar w:fldCharType="separate"/>
            </w:r>
            <w:r w:rsidR="00B71870">
              <w:rPr>
                <w:noProof/>
                <w:webHidden/>
              </w:rPr>
              <w:t>2</w:t>
            </w:r>
            <w:r w:rsidR="00B71870">
              <w:rPr>
                <w:noProof/>
                <w:webHidden/>
              </w:rPr>
              <w:fldChar w:fldCharType="end"/>
            </w:r>
          </w:hyperlink>
        </w:p>
        <w:p w14:paraId="4F648F09" w14:textId="77777777" w:rsidR="00B71870" w:rsidRDefault="005312FF">
          <w:pPr>
            <w:pStyle w:val="TDC3"/>
            <w:tabs>
              <w:tab w:val="right" w:leader="dot" w:pos="8828"/>
            </w:tabs>
            <w:rPr>
              <w:rFonts w:eastAsiaTheme="minorEastAsia"/>
              <w:noProof/>
              <w:lang w:val="es-419" w:eastAsia="es-419"/>
            </w:rPr>
          </w:pPr>
          <w:hyperlink w:anchor="_Toc390892124" w:history="1">
            <w:r w:rsidR="00B71870" w:rsidRPr="003B3E15">
              <w:rPr>
                <w:rStyle w:val="Hipervnculo"/>
                <w:noProof/>
              </w:rPr>
              <w:t>Histórico de Versiones.</w:t>
            </w:r>
            <w:r w:rsidR="00B71870">
              <w:rPr>
                <w:noProof/>
                <w:webHidden/>
              </w:rPr>
              <w:tab/>
            </w:r>
            <w:r w:rsidR="00B71870">
              <w:rPr>
                <w:noProof/>
                <w:webHidden/>
              </w:rPr>
              <w:fldChar w:fldCharType="begin"/>
            </w:r>
            <w:r w:rsidR="00B71870">
              <w:rPr>
                <w:noProof/>
                <w:webHidden/>
              </w:rPr>
              <w:instrText xml:space="preserve"> PAGEREF _Toc390892124 \h </w:instrText>
            </w:r>
            <w:r w:rsidR="00B71870">
              <w:rPr>
                <w:noProof/>
                <w:webHidden/>
              </w:rPr>
            </w:r>
            <w:r w:rsidR="00B71870">
              <w:rPr>
                <w:noProof/>
                <w:webHidden/>
              </w:rPr>
              <w:fldChar w:fldCharType="separate"/>
            </w:r>
            <w:r w:rsidR="00B71870">
              <w:rPr>
                <w:noProof/>
                <w:webHidden/>
              </w:rPr>
              <w:t>2</w:t>
            </w:r>
            <w:r w:rsidR="00B71870">
              <w:rPr>
                <w:noProof/>
                <w:webHidden/>
              </w:rPr>
              <w:fldChar w:fldCharType="end"/>
            </w:r>
          </w:hyperlink>
        </w:p>
        <w:p w14:paraId="5FD030F9" w14:textId="77777777" w:rsidR="00B71870" w:rsidRDefault="005312FF">
          <w:pPr>
            <w:pStyle w:val="TDC1"/>
            <w:tabs>
              <w:tab w:val="left" w:pos="440"/>
              <w:tab w:val="right" w:leader="dot" w:pos="8828"/>
            </w:tabs>
            <w:rPr>
              <w:rFonts w:eastAsiaTheme="minorEastAsia"/>
              <w:noProof/>
              <w:lang w:val="es-419" w:eastAsia="es-419"/>
            </w:rPr>
          </w:pPr>
          <w:hyperlink w:anchor="_Toc390892125" w:history="1">
            <w:r w:rsidR="00B71870" w:rsidRPr="003B3E15">
              <w:rPr>
                <w:rStyle w:val="Hipervnculo"/>
                <w:noProof/>
              </w:rPr>
              <w:t>1</w:t>
            </w:r>
            <w:r w:rsidR="00B71870">
              <w:rPr>
                <w:rFonts w:eastAsiaTheme="minorEastAsia"/>
                <w:noProof/>
                <w:lang w:val="es-419" w:eastAsia="es-419"/>
              </w:rPr>
              <w:tab/>
            </w:r>
            <w:r w:rsidR="00B71870" w:rsidRPr="003B3E15">
              <w:rPr>
                <w:rStyle w:val="Hipervnculo"/>
                <w:noProof/>
              </w:rPr>
              <w:t>Introducción</w:t>
            </w:r>
            <w:r w:rsidR="00B71870">
              <w:rPr>
                <w:noProof/>
                <w:webHidden/>
              </w:rPr>
              <w:tab/>
            </w:r>
            <w:r w:rsidR="00B71870">
              <w:rPr>
                <w:noProof/>
                <w:webHidden/>
              </w:rPr>
              <w:fldChar w:fldCharType="begin"/>
            </w:r>
            <w:r w:rsidR="00B71870">
              <w:rPr>
                <w:noProof/>
                <w:webHidden/>
              </w:rPr>
              <w:instrText xml:space="preserve"> PAGEREF _Toc390892125 \h </w:instrText>
            </w:r>
            <w:r w:rsidR="00B71870">
              <w:rPr>
                <w:noProof/>
                <w:webHidden/>
              </w:rPr>
            </w:r>
            <w:r w:rsidR="00B71870">
              <w:rPr>
                <w:noProof/>
                <w:webHidden/>
              </w:rPr>
              <w:fldChar w:fldCharType="separate"/>
            </w:r>
            <w:r w:rsidR="00B71870">
              <w:rPr>
                <w:noProof/>
                <w:webHidden/>
              </w:rPr>
              <w:t>4</w:t>
            </w:r>
            <w:r w:rsidR="00B71870">
              <w:rPr>
                <w:noProof/>
                <w:webHidden/>
              </w:rPr>
              <w:fldChar w:fldCharType="end"/>
            </w:r>
          </w:hyperlink>
        </w:p>
        <w:p w14:paraId="50F39F17" w14:textId="77777777" w:rsidR="00B71870" w:rsidRDefault="005312FF">
          <w:pPr>
            <w:pStyle w:val="TDC2"/>
            <w:tabs>
              <w:tab w:val="left" w:pos="880"/>
              <w:tab w:val="right" w:leader="dot" w:pos="8828"/>
            </w:tabs>
            <w:rPr>
              <w:rFonts w:eastAsiaTheme="minorEastAsia"/>
              <w:noProof/>
              <w:lang w:val="es-419" w:eastAsia="es-419"/>
            </w:rPr>
          </w:pPr>
          <w:hyperlink w:anchor="_Toc390892126" w:history="1">
            <w:r w:rsidR="00B71870" w:rsidRPr="003B3E15">
              <w:rPr>
                <w:rStyle w:val="Hipervnculo"/>
                <w:noProof/>
              </w:rPr>
              <w:t>1.1</w:t>
            </w:r>
            <w:r w:rsidR="00B71870">
              <w:rPr>
                <w:rFonts w:eastAsiaTheme="minorEastAsia"/>
                <w:noProof/>
                <w:lang w:val="es-419" w:eastAsia="es-419"/>
              </w:rPr>
              <w:tab/>
            </w:r>
            <w:r w:rsidR="00B71870" w:rsidRPr="003B3E15">
              <w:rPr>
                <w:rStyle w:val="Hipervnculo"/>
                <w:noProof/>
              </w:rPr>
              <w:t>Propósito</w:t>
            </w:r>
            <w:r w:rsidR="00B71870">
              <w:rPr>
                <w:noProof/>
                <w:webHidden/>
              </w:rPr>
              <w:tab/>
            </w:r>
            <w:r w:rsidR="00B71870">
              <w:rPr>
                <w:noProof/>
                <w:webHidden/>
              </w:rPr>
              <w:fldChar w:fldCharType="begin"/>
            </w:r>
            <w:r w:rsidR="00B71870">
              <w:rPr>
                <w:noProof/>
                <w:webHidden/>
              </w:rPr>
              <w:instrText xml:space="preserve"> PAGEREF _Toc390892126 \h </w:instrText>
            </w:r>
            <w:r w:rsidR="00B71870">
              <w:rPr>
                <w:noProof/>
                <w:webHidden/>
              </w:rPr>
            </w:r>
            <w:r w:rsidR="00B71870">
              <w:rPr>
                <w:noProof/>
                <w:webHidden/>
              </w:rPr>
              <w:fldChar w:fldCharType="separate"/>
            </w:r>
            <w:r w:rsidR="00B71870">
              <w:rPr>
                <w:noProof/>
                <w:webHidden/>
              </w:rPr>
              <w:t>4</w:t>
            </w:r>
            <w:r w:rsidR="00B71870">
              <w:rPr>
                <w:noProof/>
                <w:webHidden/>
              </w:rPr>
              <w:fldChar w:fldCharType="end"/>
            </w:r>
          </w:hyperlink>
        </w:p>
        <w:p w14:paraId="2D2B1F01" w14:textId="77777777" w:rsidR="00B71870" w:rsidRDefault="005312FF">
          <w:pPr>
            <w:pStyle w:val="TDC2"/>
            <w:tabs>
              <w:tab w:val="left" w:pos="880"/>
              <w:tab w:val="right" w:leader="dot" w:pos="8828"/>
            </w:tabs>
            <w:rPr>
              <w:rFonts w:eastAsiaTheme="minorEastAsia"/>
              <w:noProof/>
              <w:lang w:val="es-419" w:eastAsia="es-419"/>
            </w:rPr>
          </w:pPr>
          <w:hyperlink w:anchor="_Toc390892127" w:history="1">
            <w:r w:rsidR="00B71870" w:rsidRPr="003B3E15">
              <w:rPr>
                <w:rStyle w:val="Hipervnculo"/>
                <w:noProof/>
              </w:rPr>
              <w:t>1.2</w:t>
            </w:r>
            <w:r w:rsidR="00B71870">
              <w:rPr>
                <w:rFonts w:eastAsiaTheme="minorEastAsia"/>
                <w:noProof/>
                <w:lang w:val="es-419" w:eastAsia="es-419"/>
              </w:rPr>
              <w:tab/>
            </w:r>
            <w:r w:rsidR="00B71870" w:rsidRPr="003B3E15">
              <w:rPr>
                <w:rStyle w:val="Hipervnculo"/>
                <w:noProof/>
              </w:rPr>
              <w:t>Alcance</w:t>
            </w:r>
            <w:r w:rsidR="00B71870">
              <w:rPr>
                <w:noProof/>
                <w:webHidden/>
              </w:rPr>
              <w:tab/>
            </w:r>
            <w:r w:rsidR="00B71870">
              <w:rPr>
                <w:noProof/>
                <w:webHidden/>
              </w:rPr>
              <w:fldChar w:fldCharType="begin"/>
            </w:r>
            <w:r w:rsidR="00B71870">
              <w:rPr>
                <w:noProof/>
                <w:webHidden/>
              </w:rPr>
              <w:instrText xml:space="preserve"> PAGEREF _Toc390892127 \h </w:instrText>
            </w:r>
            <w:r w:rsidR="00B71870">
              <w:rPr>
                <w:noProof/>
                <w:webHidden/>
              </w:rPr>
            </w:r>
            <w:r w:rsidR="00B71870">
              <w:rPr>
                <w:noProof/>
                <w:webHidden/>
              </w:rPr>
              <w:fldChar w:fldCharType="separate"/>
            </w:r>
            <w:r w:rsidR="00B71870">
              <w:rPr>
                <w:noProof/>
                <w:webHidden/>
              </w:rPr>
              <w:t>4</w:t>
            </w:r>
            <w:r w:rsidR="00B71870">
              <w:rPr>
                <w:noProof/>
                <w:webHidden/>
              </w:rPr>
              <w:fldChar w:fldCharType="end"/>
            </w:r>
          </w:hyperlink>
        </w:p>
        <w:p w14:paraId="6A51478C" w14:textId="77777777" w:rsidR="00B71870" w:rsidRDefault="005312FF">
          <w:pPr>
            <w:pStyle w:val="TDC2"/>
            <w:tabs>
              <w:tab w:val="left" w:pos="880"/>
              <w:tab w:val="right" w:leader="dot" w:pos="8828"/>
            </w:tabs>
            <w:rPr>
              <w:rFonts w:eastAsiaTheme="minorEastAsia"/>
              <w:noProof/>
              <w:lang w:val="es-419" w:eastAsia="es-419"/>
            </w:rPr>
          </w:pPr>
          <w:hyperlink w:anchor="_Toc390892128" w:history="1">
            <w:r w:rsidR="00B71870" w:rsidRPr="003B3E15">
              <w:rPr>
                <w:rStyle w:val="Hipervnculo"/>
                <w:noProof/>
              </w:rPr>
              <w:t>1.3</w:t>
            </w:r>
            <w:r w:rsidR="00B71870">
              <w:rPr>
                <w:rFonts w:eastAsiaTheme="minorEastAsia"/>
                <w:noProof/>
                <w:lang w:val="es-419" w:eastAsia="es-419"/>
              </w:rPr>
              <w:tab/>
            </w:r>
            <w:r w:rsidR="00B71870" w:rsidRPr="003B3E15">
              <w:rPr>
                <w:rStyle w:val="Hipervnculo"/>
                <w:noProof/>
              </w:rPr>
              <w:t>Acrónimos</w:t>
            </w:r>
            <w:r w:rsidR="00B71870">
              <w:rPr>
                <w:noProof/>
                <w:webHidden/>
              </w:rPr>
              <w:tab/>
            </w:r>
            <w:r w:rsidR="00B71870">
              <w:rPr>
                <w:noProof/>
                <w:webHidden/>
              </w:rPr>
              <w:fldChar w:fldCharType="begin"/>
            </w:r>
            <w:r w:rsidR="00B71870">
              <w:rPr>
                <w:noProof/>
                <w:webHidden/>
              </w:rPr>
              <w:instrText xml:space="preserve"> PAGEREF _Toc390892128 \h </w:instrText>
            </w:r>
            <w:r w:rsidR="00B71870">
              <w:rPr>
                <w:noProof/>
                <w:webHidden/>
              </w:rPr>
            </w:r>
            <w:r w:rsidR="00B71870">
              <w:rPr>
                <w:noProof/>
                <w:webHidden/>
              </w:rPr>
              <w:fldChar w:fldCharType="separate"/>
            </w:r>
            <w:r w:rsidR="00B71870">
              <w:rPr>
                <w:noProof/>
                <w:webHidden/>
              </w:rPr>
              <w:t>4</w:t>
            </w:r>
            <w:r w:rsidR="00B71870">
              <w:rPr>
                <w:noProof/>
                <w:webHidden/>
              </w:rPr>
              <w:fldChar w:fldCharType="end"/>
            </w:r>
          </w:hyperlink>
        </w:p>
        <w:p w14:paraId="4B32AC10" w14:textId="77777777" w:rsidR="00B71870" w:rsidRDefault="005312FF">
          <w:pPr>
            <w:pStyle w:val="TDC2"/>
            <w:tabs>
              <w:tab w:val="left" w:pos="880"/>
              <w:tab w:val="right" w:leader="dot" w:pos="8828"/>
            </w:tabs>
            <w:rPr>
              <w:rFonts w:eastAsiaTheme="minorEastAsia"/>
              <w:noProof/>
              <w:lang w:val="es-419" w:eastAsia="es-419"/>
            </w:rPr>
          </w:pPr>
          <w:hyperlink w:anchor="_Toc390892129" w:history="1">
            <w:r w:rsidR="00B71870" w:rsidRPr="003B3E15">
              <w:rPr>
                <w:rStyle w:val="Hipervnculo"/>
                <w:noProof/>
              </w:rPr>
              <w:t>1.4</w:t>
            </w:r>
            <w:r w:rsidR="00B71870">
              <w:rPr>
                <w:rFonts w:eastAsiaTheme="minorEastAsia"/>
                <w:noProof/>
                <w:lang w:val="es-419" w:eastAsia="es-419"/>
              </w:rPr>
              <w:tab/>
            </w:r>
            <w:r w:rsidR="00B71870" w:rsidRPr="003B3E15">
              <w:rPr>
                <w:rStyle w:val="Hipervnculo"/>
                <w:noProof/>
              </w:rPr>
              <w:t>Definiciones</w:t>
            </w:r>
            <w:r w:rsidR="00B71870">
              <w:rPr>
                <w:noProof/>
                <w:webHidden/>
              </w:rPr>
              <w:tab/>
            </w:r>
            <w:r w:rsidR="00B71870">
              <w:rPr>
                <w:noProof/>
                <w:webHidden/>
              </w:rPr>
              <w:fldChar w:fldCharType="begin"/>
            </w:r>
            <w:r w:rsidR="00B71870">
              <w:rPr>
                <w:noProof/>
                <w:webHidden/>
              </w:rPr>
              <w:instrText xml:space="preserve"> PAGEREF _Toc390892129 \h </w:instrText>
            </w:r>
            <w:r w:rsidR="00B71870">
              <w:rPr>
                <w:noProof/>
                <w:webHidden/>
              </w:rPr>
            </w:r>
            <w:r w:rsidR="00B71870">
              <w:rPr>
                <w:noProof/>
                <w:webHidden/>
              </w:rPr>
              <w:fldChar w:fldCharType="separate"/>
            </w:r>
            <w:r w:rsidR="00B71870">
              <w:rPr>
                <w:noProof/>
                <w:webHidden/>
              </w:rPr>
              <w:t>4</w:t>
            </w:r>
            <w:r w:rsidR="00B71870">
              <w:rPr>
                <w:noProof/>
                <w:webHidden/>
              </w:rPr>
              <w:fldChar w:fldCharType="end"/>
            </w:r>
          </w:hyperlink>
        </w:p>
        <w:p w14:paraId="71FFB25C" w14:textId="77777777" w:rsidR="00B71870" w:rsidRDefault="005312FF">
          <w:pPr>
            <w:pStyle w:val="TDC1"/>
            <w:tabs>
              <w:tab w:val="left" w:pos="440"/>
              <w:tab w:val="right" w:leader="dot" w:pos="8828"/>
            </w:tabs>
            <w:rPr>
              <w:rFonts w:eastAsiaTheme="minorEastAsia"/>
              <w:noProof/>
              <w:lang w:val="es-419" w:eastAsia="es-419"/>
            </w:rPr>
          </w:pPr>
          <w:hyperlink w:anchor="_Toc390892130" w:history="1">
            <w:r w:rsidR="00B71870" w:rsidRPr="003B3E15">
              <w:rPr>
                <w:rStyle w:val="Hipervnculo"/>
                <w:noProof/>
              </w:rPr>
              <w:t>2</w:t>
            </w:r>
            <w:r w:rsidR="00B71870">
              <w:rPr>
                <w:rFonts w:eastAsiaTheme="minorEastAsia"/>
                <w:noProof/>
                <w:lang w:val="es-419" w:eastAsia="es-419"/>
              </w:rPr>
              <w:tab/>
            </w:r>
            <w:r w:rsidR="00B71870" w:rsidRPr="003B3E15">
              <w:rPr>
                <w:rStyle w:val="Hipervnculo"/>
                <w:noProof/>
              </w:rPr>
              <w:t>Organización</w:t>
            </w:r>
            <w:r w:rsidR="00B71870">
              <w:rPr>
                <w:noProof/>
                <w:webHidden/>
              </w:rPr>
              <w:tab/>
            </w:r>
            <w:r w:rsidR="00B71870">
              <w:rPr>
                <w:noProof/>
                <w:webHidden/>
              </w:rPr>
              <w:fldChar w:fldCharType="begin"/>
            </w:r>
            <w:r w:rsidR="00B71870">
              <w:rPr>
                <w:noProof/>
                <w:webHidden/>
              </w:rPr>
              <w:instrText xml:space="preserve"> PAGEREF _Toc390892130 \h </w:instrText>
            </w:r>
            <w:r w:rsidR="00B71870">
              <w:rPr>
                <w:noProof/>
                <w:webHidden/>
              </w:rPr>
            </w:r>
            <w:r w:rsidR="00B71870">
              <w:rPr>
                <w:noProof/>
                <w:webHidden/>
              </w:rPr>
              <w:fldChar w:fldCharType="separate"/>
            </w:r>
            <w:r w:rsidR="00B71870">
              <w:rPr>
                <w:noProof/>
                <w:webHidden/>
              </w:rPr>
              <w:t>5</w:t>
            </w:r>
            <w:r w:rsidR="00B71870">
              <w:rPr>
                <w:noProof/>
                <w:webHidden/>
              </w:rPr>
              <w:fldChar w:fldCharType="end"/>
            </w:r>
          </w:hyperlink>
        </w:p>
        <w:p w14:paraId="796A5760" w14:textId="77777777" w:rsidR="00B71870" w:rsidRDefault="005312FF">
          <w:pPr>
            <w:pStyle w:val="TDC2"/>
            <w:tabs>
              <w:tab w:val="left" w:pos="880"/>
              <w:tab w:val="right" w:leader="dot" w:pos="8828"/>
            </w:tabs>
            <w:rPr>
              <w:rFonts w:eastAsiaTheme="minorEastAsia"/>
              <w:noProof/>
              <w:lang w:val="es-419" w:eastAsia="es-419"/>
            </w:rPr>
          </w:pPr>
          <w:hyperlink w:anchor="_Toc390892131" w:history="1">
            <w:r w:rsidR="00B71870" w:rsidRPr="003B3E15">
              <w:rPr>
                <w:rStyle w:val="Hipervnculo"/>
                <w:noProof/>
              </w:rPr>
              <w:t>2.1</w:t>
            </w:r>
            <w:r w:rsidR="00B71870">
              <w:rPr>
                <w:rFonts w:eastAsiaTheme="minorEastAsia"/>
                <w:noProof/>
                <w:lang w:val="es-419" w:eastAsia="es-419"/>
              </w:rPr>
              <w:tab/>
            </w:r>
            <w:r w:rsidR="00B71870" w:rsidRPr="003B3E15">
              <w:rPr>
                <w:rStyle w:val="Hipervnculo"/>
                <w:noProof/>
              </w:rPr>
              <w:t>Sistema de Gestión de la Configuración</w:t>
            </w:r>
            <w:r w:rsidR="00B71870">
              <w:rPr>
                <w:noProof/>
                <w:webHidden/>
              </w:rPr>
              <w:tab/>
            </w:r>
            <w:r w:rsidR="00B71870">
              <w:rPr>
                <w:noProof/>
                <w:webHidden/>
              </w:rPr>
              <w:fldChar w:fldCharType="begin"/>
            </w:r>
            <w:r w:rsidR="00B71870">
              <w:rPr>
                <w:noProof/>
                <w:webHidden/>
              </w:rPr>
              <w:instrText xml:space="preserve"> PAGEREF _Toc390892131 \h </w:instrText>
            </w:r>
            <w:r w:rsidR="00B71870">
              <w:rPr>
                <w:noProof/>
                <w:webHidden/>
              </w:rPr>
            </w:r>
            <w:r w:rsidR="00B71870">
              <w:rPr>
                <w:noProof/>
                <w:webHidden/>
              </w:rPr>
              <w:fldChar w:fldCharType="separate"/>
            </w:r>
            <w:r w:rsidR="00B71870">
              <w:rPr>
                <w:noProof/>
                <w:webHidden/>
              </w:rPr>
              <w:t>5</w:t>
            </w:r>
            <w:r w:rsidR="00B71870">
              <w:rPr>
                <w:noProof/>
                <w:webHidden/>
              </w:rPr>
              <w:fldChar w:fldCharType="end"/>
            </w:r>
          </w:hyperlink>
        </w:p>
        <w:p w14:paraId="7FA6E3B3" w14:textId="77777777" w:rsidR="00B71870" w:rsidRDefault="005312FF">
          <w:pPr>
            <w:pStyle w:val="TDC2"/>
            <w:tabs>
              <w:tab w:val="left" w:pos="880"/>
              <w:tab w:val="right" w:leader="dot" w:pos="8828"/>
            </w:tabs>
            <w:rPr>
              <w:rFonts w:eastAsiaTheme="minorEastAsia"/>
              <w:noProof/>
              <w:lang w:val="es-419" w:eastAsia="es-419"/>
            </w:rPr>
          </w:pPr>
          <w:hyperlink w:anchor="_Toc390892132" w:history="1">
            <w:r w:rsidR="00B71870" w:rsidRPr="003B3E15">
              <w:rPr>
                <w:rStyle w:val="Hipervnculo"/>
                <w:noProof/>
              </w:rPr>
              <w:t>2.2</w:t>
            </w:r>
            <w:r w:rsidR="00B71870">
              <w:rPr>
                <w:rFonts w:eastAsiaTheme="minorEastAsia"/>
                <w:noProof/>
                <w:lang w:val="es-419" w:eastAsia="es-419"/>
              </w:rPr>
              <w:tab/>
            </w:r>
            <w:r w:rsidR="00B71870" w:rsidRPr="003B3E15">
              <w:rPr>
                <w:rStyle w:val="Hipervnculo"/>
                <w:noProof/>
              </w:rPr>
              <w:t>Personal, Roles y Responsabilidades</w:t>
            </w:r>
            <w:r w:rsidR="00B71870">
              <w:rPr>
                <w:noProof/>
                <w:webHidden/>
              </w:rPr>
              <w:tab/>
            </w:r>
            <w:r w:rsidR="00B71870">
              <w:rPr>
                <w:noProof/>
                <w:webHidden/>
              </w:rPr>
              <w:fldChar w:fldCharType="begin"/>
            </w:r>
            <w:r w:rsidR="00B71870">
              <w:rPr>
                <w:noProof/>
                <w:webHidden/>
              </w:rPr>
              <w:instrText xml:space="preserve"> PAGEREF _Toc390892132 \h </w:instrText>
            </w:r>
            <w:r w:rsidR="00B71870">
              <w:rPr>
                <w:noProof/>
                <w:webHidden/>
              </w:rPr>
            </w:r>
            <w:r w:rsidR="00B71870">
              <w:rPr>
                <w:noProof/>
                <w:webHidden/>
              </w:rPr>
              <w:fldChar w:fldCharType="separate"/>
            </w:r>
            <w:r w:rsidR="00B71870">
              <w:rPr>
                <w:noProof/>
                <w:webHidden/>
              </w:rPr>
              <w:t>5</w:t>
            </w:r>
            <w:r w:rsidR="00B71870">
              <w:rPr>
                <w:noProof/>
                <w:webHidden/>
              </w:rPr>
              <w:fldChar w:fldCharType="end"/>
            </w:r>
          </w:hyperlink>
        </w:p>
        <w:p w14:paraId="407A4489" w14:textId="77777777" w:rsidR="00B71870" w:rsidRDefault="005312FF">
          <w:pPr>
            <w:pStyle w:val="TDC2"/>
            <w:tabs>
              <w:tab w:val="left" w:pos="880"/>
              <w:tab w:val="right" w:leader="dot" w:pos="8828"/>
            </w:tabs>
            <w:rPr>
              <w:rFonts w:eastAsiaTheme="minorEastAsia"/>
              <w:noProof/>
              <w:lang w:val="es-419" w:eastAsia="es-419"/>
            </w:rPr>
          </w:pPr>
          <w:hyperlink w:anchor="_Toc390892133" w:history="1">
            <w:r w:rsidR="00B71870" w:rsidRPr="003B3E15">
              <w:rPr>
                <w:rStyle w:val="Hipervnculo"/>
                <w:noProof/>
              </w:rPr>
              <w:t>2.3</w:t>
            </w:r>
            <w:r w:rsidR="00B71870">
              <w:rPr>
                <w:rFonts w:eastAsiaTheme="minorEastAsia"/>
                <w:noProof/>
                <w:lang w:val="es-419" w:eastAsia="es-419"/>
              </w:rPr>
              <w:tab/>
            </w:r>
            <w:r w:rsidR="00B71870" w:rsidRPr="003B3E15">
              <w:rPr>
                <w:rStyle w:val="Hipervnculo"/>
                <w:noProof/>
              </w:rPr>
              <w:t>Herramientas</w:t>
            </w:r>
            <w:r w:rsidR="00B71870">
              <w:rPr>
                <w:noProof/>
                <w:webHidden/>
              </w:rPr>
              <w:tab/>
            </w:r>
            <w:r w:rsidR="00B71870">
              <w:rPr>
                <w:noProof/>
                <w:webHidden/>
              </w:rPr>
              <w:fldChar w:fldCharType="begin"/>
            </w:r>
            <w:r w:rsidR="00B71870">
              <w:rPr>
                <w:noProof/>
                <w:webHidden/>
              </w:rPr>
              <w:instrText xml:space="preserve"> PAGEREF _Toc390892133 \h </w:instrText>
            </w:r>
            <w:r w:rsidR="00B71870">
              <w:rPr>
                <w:noProof/>
                <w:webHidden/>
              </w:rPr>
            </w:r>
            <w:r w:rsidR="00B71870">
              <w:rPr>
                <w:noProof/>
                <w:webHidden/>
              </w:rPr>
              <w:fldChar w:fldCharType="separate"/>
            </w:r>
            <w:r w:rsidR="00B71870">
              <w:rPr>
                <w:noProof/>
                <w:webHidden/>
              </w:rPr>
              <w:t>5</w:t>
            </w:r>
            <w:r w:rsidR="00B71870">
              <w:rPr>
                <w:noProof/>
                <w:webHidden/>
              </w:rPr>
              <w:fldChar w:fldCharType="end"/>
            </w:r>
          </w:hyperlink>
        </w:p>
        <w:p w14:paraId="2DA41503" w14:textId="77777777" w:rsidR="00B71870" w:rsidRDefault="005312FF">
          <w:pPr>
            <w:pStyle w:val="TDC1"/>
            <w:tabs>
              <w:tab w:val="left" w:pos="440"/>
              <w:tab w:val="right" w:leader="dot" w:pos="8828"/>
            </w:tabs>
            <w:rPr>
              <w:rFonts w:eastAsiaTheme="minorEastAsia"/>
              <w:noProof/>
              <w:lang w:val="es-419" w:eastAsia="es-419"/>
            </w:rPr>
          </w:pPr>
          <w:hyperlink w:anchor="_Toc390892134" w:history="1">
            <w:r w:rsidR="00B71870" w:rsidRPr="003B3E15">
              <w:rPr>
                <w:rStyle w:val="Hipervnculo"/>
                <w:noProof/>
              </w:rPr>
              <w:t>3</w:t>
            </w:r>
            <w:r w:rsidR="00B71870">
              <w:rPr>
                <w:rFonts w:eastAsiaTheme="minorEastAsia"/>
                <w:noProof/>
                <w:lang w:val="es-419" w:eastAsia="es-419"/>
              </w:rPr>
              <w:tab/>
            </w:r>
            <w:r w:rsidR="00B71870" w:rsidRPr="003B3E15">
              <w:rPr>
                <w:rStyle w:val="Hipervnculo"/>
                <w:noProof/>
              </w:rPr>
              <w:t>Procedimientos</w:t>
            </w:r>
            <w:r w:rsidR="00B71870">
              <w:rPr>
                <w:noProof/>
                <w:webHidden/>
              </w:rPr>
              <w:tab/>
            </w:r>
            <w:r w:rsidR="00B71870">
              <w:rPr>
                <w:noProof/>
                <w:webHidden/>
              </w:rPr>
              <w:fldChar w:fldCharType="begin"/>
            </w:r>
            <w:r w:rsidR="00B71870">
              <w:rPr>
                <w:noProof/>
                <w:webHidden/>
              </w:rPr>
              <w:instrText xml:space="preserve"> PAGEREF _Toc390892134 \h </w:instrText>
            </w:r>
            <w:r w:rsidR="00B71870">
              <w:rPr>
                <w:noProof/>
                <w:webHidden/>
              </w:rPr>
            </w:r>
            <w:r w:rsidR="00B71870">
              <w:rPr>
                <w:noProof/>
                <w:webHidden/>
              </w:rPr>
              <w:fldChar w:fldCharType="separate"/>
            </w:r>
            <w:r w:rsidR="00B71870">
              <w:rPr>
                <w:noProof/>
                <w:webHidden/>
              </w:rPr>
              <w:t>5</w:t>
            </w:r>
            <w:r w:rsidR="00B71870">
              <w:rPr>
                <w:noProof/>
                <w:webHidden/>
              </w:rPr>
              <w:fldChar w:fldCharType="end"/>
            </w:r>
          </w:hyperlink>
        </w:p>
        <w:p w14:paraId="0AC6D462" w14:textId="77777777" w:rsidR="00B71870" w:rsidRDefault="005312FF">
          <w:pPr>
            <w:pStyle w:val="TDC2"/>
            <w:tabs>
              <w:tab w:val="left" w:pos="880"/>
              <w:tab w:val="right" w:leader="dot" w:pos="8828"/>
            </w:tabs>
            <w:rPr>
              <w:rFonts w:eastAsiaTheme="minorEastAsia"/>
              <w:noProof/>
              <w:lang w:val="es-419" w:eastAsia="es-419"/>
            </w:rPr>
          </w:pPr>
          <w:hyperlink w:anchor="_Toc390892135" w:history="1">
            <w:r w:rsidR="00B71870" w:rsidRPr="003B3E15">
              <w:rPr>
                <w:rStyle w:val="Hipervnculo"/>
                <w:noProof/>
              </w:rPr>
              <w:t>3.1</w:t>
            </w:r>
            <w:r w:rsidR="00B71870">
              <w:rPr>
                <w:rFonts w:eastAsiaTheme="minorEastAsia"/>
                <w:noProof/>
                <w:lang w:val="es-419" w:eastAsia="es-419"/>
              </w:rPr>
              <w:tab/>
            </w:r>
            <w:r w:rsidR="00B71870" w:rsidRPr="003B3E15">
              <w:rPr>
                <w:rStyle w:val="Hipervnculo"/>
                <w:noProof/>
              </w:rPr>
              <w:t>Estimación de tiempo para identificación de Elementos</w:t>
            </w:r>
            <w:r w:rsidR="00B71870">
              <w:rPr>
                <w:noProof/>
                <w:webHidden/>
              </w:rPr>
              <w:tab/>
            </w:r>
            <w:r w:rsidR="00B71870">
              <w:rPr>
                <w:noProof/>
                <w:webHidden/>
              </w:rPr>
              <w:fldChar w:fldCharType="begin"/>
            </w:r>
            <w:r w:rsidR="00B71870">
              <w:rPr>
                <w:noProof/>
                <w:webHidden/>
              </w:rPr>
              <w:instrText xml:space="preserve"> PAGEREF _Toc390892135 \h </w:instrText>
            </w:r>
            <w:r w:rsidR="00B71870">
              <w:rPr>
                <w:noProof/>
                <w:webHidden/>
              </w:rPr>
            </w:r>
            <w:r w:rsidR="00B71870">
              <w:rPr>
                <w:noProof/>
                <w:webHidden/>
              </w:rPr>
              <w:fldChar w:fldCharType="separate"/>
            </w:r>
            <w:r w:rsidR="00B71870">
              <w:rPr>
                <w:noProof/>
                <w:webHidden/>
              </w:rPr>
              <w:t>5</w:t>
            </w:r>
            <w:r w:rsidR="00B71870">
              <w:rPr>
                <w:noProof/>
                <w:webHidden/>
              </w:rPr>
              <w:fldChar w:fldCharType="end"/>
            </w:r>
          </w:hyperlink>
        </w:p>
        <w:p w14:paraId="08CE613D" w14:textId="77777777" w:rsidR="00B71870" w:rsidRDefault="005312FF">
          <w:pPr>
            <w:pStyle w:val="TDC2"/>
            <w:tabs>
              <w:tab w:val="left" w:pos="880"/>
              <w:tab w:val="right" w:leader="dot" w:pos="8828"/>
            </w:tabs>
            <w:rPr>
              <w:rFonts w:eastAsiaTheme="minorEastAsia"/>
              <w:noProof/>
              <w:lang w:val="es-419" w:eastAsia="es-419"/>
            </w:rPr>
          </w:pPr>
          <w:hyperlink w:anchor="_Toc390892136" w:history="1">
            <w:r w:rsidR="00B71870" w:rsidRPr="003B3E15">
              <w:rPr>
                <w:rStyle w:val="Hipervnculo"/>
                <w:noProof/>
              </w:rPr>
              <w:t>3.2</w:t>
            </w:r>
            <w:r w:rsidR="00B71870">
              <w:rPr>
                <w:rFonts w:eastAsiaTheme="minorEastAsia"/>
                <w:noProof/>
                <w:lang w:val="es-419" w:eastAsia="es-419"/>
              </w:rPr>
              <w:tab/>
            </w:r>
            <w:r w:rsidR="00B71870" w:rsidRPr="003B3E15">
              <w:rPr>
                <w:rStyle w:val="Hipervnculo"/>
                <w:noProof/>
              </w:rPr>
              <w:t>Identificar elementos de configuración</w:t>
            </w:r>
            <w:r w:rsidR="00B71870">
              <w:rPr>
                <w:noProof/>
                <w:webHidden/>
              </w:rPr>
              <w:tab/>
            </w:r>
            <w:r w:rsidR="00B71870">
              <w:rPr>
                <w:noProof/>
                <w:webHidden/>
              </w:rPr>
              <w:fldChar w:fldCharType="begin"/>
            </w:r>
            <w:r w:rsidR="00B71870">
              <w:rPr>
                <w:noProof/>
                <w:webHidden/>
              </w:rPr>
              <w:instrText xml:space="preserve"> PAGEREF _Toc390892136 \h </w:instrText>
            </w:r>
            <w:r w:rsidR="00B71870">
              <w:rPr>
                <w:noProof/>
                <w:webHidden/>
              </w:rPr>
            </w:r>
            <w:r w:rsidR="00B71870">
              <w:rPr>
                <w:noProof/>
                <w:webHidden/>
              </w:rPr>
              <w:fldChar w:fldCharType="separate"/>
            </w:r>
            <w:r w:rsidR="00B71870">
              <w:rPr>
                <w:noProof/>
                <w:webHidden/>
              </w:rPr>
              <w:t>5</w:t>
            </w:r>
            <w:r w:rsidR="00B71870">
              <w:rPr>
                <w:noProof/>
                <w:webHidden/>
              </w:rPr>
              <w:fldChar w:fldCharType="end"/>
            </w:r>
          </w:hyperlink>
        </w:p>
        <w:p w14:paraId="70750606" w14:textId="77777777" w:rsidR="00B71870" w:rsidRDefault="005312FF">
          <w:pPr>
            <w:pStyle w:val="TDC2"/>
            <w:tabs>
              <w:tab w:val="left" w:pos="880"/>
              <w:tab w:val="right" w:leader="dot" w:pos="8828"/>
            </w:tabs>
            <w:rPr>
              <w:rFonts w:eastAsiaTheme="minorEastAsia"/>
              <w:noProof/>
              <w:lang w:val="es-419" w:eastAsia="es-419"/>
            </w:rPr>
          </w:pPr>
          <w:hyperlink w:anchor="_Toc390892137" w:history="1">
            <w:r w:rsidR="00B71870" w:rsidRPr="003B3E15">
              <w:rPr>
                <w:rStyle w:val="Hipervnculo"/>
                <w:noProof/>
              </w:rPr>
              <w:t>3.3</w:t>
            </w:r>
            <w:r w:rsidR="00B71870">
              <w:rPr>
                <w:rFonts w:eastAsiaTheme="minorEastAsia"/>
                <w:noProof/>
                <w:lang w:val="es-419" w:eastAsia="es-419"/>
              </w:rPr>
              <w:tab/>
            </w:r>
            <w:r w:rsidR="00B71870" w:rsidRPr="003B3E15">
              <w:rPr>
                <w:rStyle w:val="Hipervnculo"/>
                <w:noProof/>
              </w:rPr>
              <w:t>Establecer un sistema de administración de configuración</w:t>
            </w:r>
            <w:r w:rsidR="00B71870">
              <w:rPr>
                <w:noProof/>
                <w:webHidden/>
              </w:rPr>
              <w:tab/>
            </w:r>
            <w:r w:rsidR="00B71870">
              <w:rPr>
                <w:noProof/>
                <w:webHidden/>
              </w:rPr>
              <w:fldChar w:fldCharType="begin"/>
            </w:r>
            <w:r w:rsidR="00B71870">
              <w:rPr>
                <w:noProof/>
                <w:webHidden/>
              </w:rPr>
              <w:instrText xml:space="preserve"> PAGEREF _Toc390892137 \h </w:instrText>
            </w:r>
            <w:r w:rsidR="00B71870">
              <w:rPr>
                <w:noProof/>
                <w:webHidden/>
              </w:rPr>
            </w:r>
            <w:r w:rsidR="00B71870">
              <w:rPr>
                <w:noProof/>
                <w:webHidden/>
              </w:rPr>
              <w:fldChar w:fldCharType="separate"/>
            </w:r>
            <w:r w:rsidR="00B71870">
              <w:rPr>
                <w:noProof/>
                <w:webHidden/>
              </w:rPr>
              <w:t>7</w:t>
            </w:r>
            <w:r w:rsidR="00B71870">
              <w:rPr>
                <w:noProof/>
                <w:webHidden/>
              </w:rPr>
              <w:fldChar w:fldCharType="end"/>
            </w:r>
          </w:hyperlink>
        </w:p>
        <w:p w14:paraId="5474FC1B" w14:textId="77777777" w:rsidR="00B71870" w:rsidRDefault="005312FF">
          <w:pPr>
            <w:pStyle w:val="TDC2"/>
            <w:tabs>
              <w:tab w:val="left" w:pos="880"/>
              <w:tab w:val="right" w:leader="dot" w:pos="8828"/>
            </w:tabs>
            <w:rPr>
              <w:rFonts w:eastAsiaTheme="minorEastAsia"/>
              <w:noProof/>
              <w:lang w:val="es-419" w:eastAsia="es-419"/>
            </w:rPr>
          </w:pPr>
          <w:hyperlink w:anchor="_Toc390892138" w:history="1">
            <w:r w:rsidR="00B71870" w:rsidRPr="003B3E15">
              <w:rPr>
                <w:rStyle w:val="Hipervnculo"/>
                <w:noProof/>
              </w:rPr>
              <w:t>3.4</w:t>
            </w:r>
            <w:r w:rsidR="00B71870">
              <w:rPr>
                <w:rFonts w:eastAsiaTheme="minorEastAsia"/>
                <w:noProof/>
                <w:lang w:val="es-419" w:eastAsia="es-419"/>
              </w:rPr>
              <w:tab/>
            </w:r>
            <w:r w:rsidR="00B71870" w:rsidRPr="003B3E15">
              <w:rPr>
                <w:rStyle w:val="Hipervnculo"/>
                <w:noProof/>
              </w:rPr>
              <w:t>Crear o liberar las líneas base</w:t>
            </w:r>
            <w:r w:rsidR="00B71870">
              <w:rPr>
                <w:noProof/>
                <w:webHidden/>
              </w:rPr>
              <w:tab/>
            </w:r>
            <w:r w:rsidR="00B71870">
              <w:rPr>
                <w:noProof/>
                <w:webHidden/>
              </w:rPr>
              <w:fldChar w:fldCharType="begin"/>
            </w:r>
            <w:r w:rsidR="00B71870">
              <w:rPr>
                <w:noProof/>
                <w:webHidden/>
              </w:rPr>
              <w:instrText xml:space="preserve"> PAGEREF _Toc390892138 \h </w:instrText>
            </w:r>
            <w:r w:rsidR="00B71870">
              <w:rPr>
                <w:noProof/>
                <w:webHidden/>
              </w:rPr>
            </w:r>
            <w:r w:rsidR="00B71870">
              <w:rPr>
                <w:noProof/>
                <w:webHidden/>
              </w:rPr>
              <w:fldChar w:fldCharType="separate"/>
            </w:r>
            <w:r w:rsidR="00B71870">
              <w:rPr>
                <w:noProof/>
                <w:webHidden/>
              </w:rPr>
              <w:t>7</w:t>
            </w:r>
            <w:r w:rsidR="00B71870">
              <w:rPr>
                <w:noProof/>
                <w:webHidden/>
              </w:rPr>
              <w:fldChar w:fldCharType="end"/>
            </w:r>
          </w:hyperlink>
        </w:p>
        <w:p w14:paraId="26F86F40" w14:textId="77777777" w:rsidR="00B71870" w:rsidRDefault="005312FF">
          <w:pPr>
            <w:pStyle w:val="TDC2"/>
            <w:tabs>
              <w:tab w:val="left" w:pos="880"/>
              <w:tab w:val="right" w:leader="dot" w:pos="8828"/>
            </w:tabs>
            <w:rPr>
              <w:rFonts w:eastAsiaTheme="minorEastAsia"/>
              <w:noProof/>
              <w:lang w:val="es-419" w:eastAsia="es-419"/>
            </w:rPr>
          </w:pPr>
          <w:hyperlink w:anchor="_Toc390892139" w:history="1">
            <w:r w:rsidR="00B71870" w:rsidRPr="003B3E15">
              <w:rPr>
                <w:rStyle w:val="Hipervnculo"/>
                <w:noProof/>
              </w:rPr>
              <w:t>3.5</w:t>
            </w:r>
            <w:r w:rsidR="00B71870">
              <w:rPr>
                <w:rFonts w:eastAsiaTheme="minorEastAsia"/>
                <w:noProof/>
                <w:lang w:val="es-419" w:eastAsia="es-419"/>
              </w:rPr>
              <w:tab/>
            </w:r>
            <w:r w:rsidR="00B71870" w:rsidRPr="003B3E15">
              <w:rPr>
                <w:rStyle w:val="Hipervnculo"/>
                <w:noProof/>
              </w:rPr>
              <w:t>Seguir las peticiones de cambio</w:t>
            </w:r>
            <w:r w:rsidR="00B71870">
              <w:rPr>
                <w:noProof/>
                <w:webHidden/>
              </w:rPr>
              <w:tab/>
            </w:r>
            <w:r w:rsidR="00B71870">
              <w:rPr>
                <w:noProof/>
                <w:webHidden/>
              </w:rPr>
              <w:fldChar w:fldCharType="begin"/>
            </w:r>
            <w:r w:rsidR="00B71870">
              <w:rPr>
                <w:noProof/>
                <w:webHidden/>
              </w:rPr>
              <w:instrText xml:space="preserve"> PAGEREF _Toc390892139 \h </w:instrText>
            </w:r>
            <w:r w:rsidR="00B71870">
              <w:rPr>
                <w:noProof/>
                <w:webHidden/>
              </w:rPr>
            </w:r>
            <w:r w:rsidR="00B71870">
              <w:rPr>
                <w:noProof/>
                <w:webHidden/>
              </w:rPr>
              <w:fldChar w:fldCharType="separate"/>
            </w:r>
            <w:r w:rsidR="00B71870">
              <w:rPr>
                <w:noProof/>
                <w:webHidden/>
              </w:rPr>
              <w:t>8</w:t>
            </w:r>
            <w:r w:rsidR="00B71870">
              <w:rPr>
                <w:noProof/>
                <w:webHidden/>
              </w:rPr>
              <w:fldChar w:fldCharType="end"/>
            </w:r>
          </w:hyperlink>
        </w:p>
        <w:p w14:paraId="23D0C31E" w14:textId="77777777" w:rsidR="00B71870" w:rsidRDefault="005312FF">
          <w:pPr>
            <w:pStyle w:val="TDC2"/>
            <w:tabs>
              <w:tab w:val="left" w:pos="880"/>
              <w:tab w:val="right" w:leader="dot" w:pos="8828"/>
            </w:tabs>
            <w:rPr>
              <w:rFonts w:eastAsiaTheme="minorEastAsia"/>
              <w:noProof/>
              <w:lang w:val="es-419" w:eastAsia="es-419"/>
            </w:rPr>
          </w:pPr>
          <w:hyperlink w:anchor="_Toc390892140" w:history="1">
            <w:r w:rsidR="00B71870" w:rsidRPr="003B3E15">
              <w:rPr>
                <w:rStyle w:val="Hipervnculo"/>
                <w:noProof/>
              </w:rPr>
              <w:t>3.6</w:t>
            </w:r>
            <w:r w:rsidR="00B71870">
              <w:rPr>
                <w:rFonts w:eastAsiaTheme="minorEastAsia"/>
                <w:noProof/>
                <w:lang w:val="es-419" w:eastAsia="es-419"/>
              </w:rPr>
              <w:tab/>
            </w:r>
            <w:r w:rsidR="00B71870" w:rsidRPr="003B3E15">
              <w:rPr>
                <w:rStyle w:val="Hipervnculo"/>
                <w:noProof/>
              </w:rPr>
              <w:t>Controlar los elementos de configuración</w:t>
            </w:r>
            <w:r w:rsidR="00B71870">
              <w:rPr>
                <w:noProof/>
                <w:webHidden/>
              </w:rPr>
              <w:tab/>
            </w:r>
            <w:r w:rsidR="00B71870">
              <w:rPr>
                <w:noProof/>
                <w:webHidden/>
              </w:rPr>
              <w:fldChar w:fldCharType="begin"/>
            </w:r>
            <w:r w:rsidR="00B71870">
              <w:rPr>
                <w:noProof/>
                <w:webHidden/>
              </w:rPr>
              <w:instrText xml:space="preserve"> PAGEREF _Toc390892140 \h </w:instrText>
            </w:r>
            <w:r w:rsidR="00B71870">
              <w:rPr>
                <w:noProof/>
                <w:webHidden/>
              </w:rPr>
            </w:r>
            <w:r w:rsidR="00B71870">
              <w:rPr>
                <w:noProof/>
                <w:webHidden/>
              </w:rPr>
              <w:fldChar w:fldCharType="separate"/>
            </w:r>
            <w:r w:rsidR="00B71870">
              <w:rPr>
                <w:noProof/>
                <w:webHidden/>
              </w:rPr>
              <w:t>9</w:t>
            </w:r>
            <w:r w:rsidR="00B71870">
              <w:rPr>
                <w:noProof/>
                <w:webHidden/>
              </w:rPr>
              <w:fldChar w:fldCharType="end"/>
            </w:r>
          </w:hyperlink>
        </w:p>
        <w:p w14:paraId="1ADA19B6" w14:textId="77777777" w:rsidR="00B71870" w:rsidRDefault="005312FF" w:rsidP="002A0FCA">
          <w:pPr>
            <w:rPr>
              <w:rFonts w:eastAsiaTheme="minorEastAsia"/>
              <w:noProof/>
              <w:lang w:val="es-419" w:eastAsia="es-419"/>
            </w:rPr>
          </w:pPr>
          <w:hyperlink w:anchor="_Toc390892141" w:history="1">
            <w:r w:rsidR="00B71870" w:rsidRPr="003B3E15">
              <w:rPr>
                <w:rStyle w:val="Hipervnculo"/>
                <w:noProof/>
              </w:rPr>
              <w:t>3.7</w:t>
            </w:r>
            <w:r w:rsidR="00B71870">
              <w:rPr>
                <w:rFonts w:eastAsiaTheme="minorEastAsia"/>
                <w:noProof/>
                <w:lang w:val="es-419" w:eastAsia="es-419"/>
              </w:rPr>
              <w:tab/>
            </w:r>
            <w:r w:rsidR="00B71870" w:rsidRPr="003B3E15">
              <w:rPr>
                <w:rStyle w:val="Hipervnculo"/>
                <w:noProof/>
              </w:rPr>
              <w:t>Realizar auditorías de configuración</w:t>
            </w:r>
            <w:r w:rsidR="00B71870">
              <w:rPr>
                <w:noProof/>
                <w:webHidden/>
              </w:rPr>
              <w:tab/>
            </w:r>
            <w:r w:rsidR="00B71870">
              <w:rPr>
                <w:noProof/>
                <w:webHidden/>
              </w:rPr>
              <w:fldChar w:fldCharType="begin"/>
            </w:r>
            <w:r w:rsidR="00B71870">
              <w:rPr>
                <w:noProof/>
                <w:webHidden/>
              </w:rPr>
              <w:instrText xml:space="preserve"> PAGEREF _Toc390892141 \h </w:instrText>
            </w:r>
            <w:r w:rsidR="00B71870">
              <w:rPr>
                <w:noProof/>
                <w:webHidden/>
              </w:rPr>
            </w:r>
            <w:r w:rsidR="00B71870">
              <w:rPr>
                <w:noProof/>
                <w:webHidden/>
              </w:rPr>
              <w:fldChar w:fldCharType="separate"/>
            </w:r>
            <w:r w:rsidR="00B71870">
              <w:rPr>
                <w:noProof/>
                <w:webHidden/>
              </w:rPr>
              <w:t>10</w:t>
            </w:r>
            <w:r w:rsidR="00B71870">
              <w:rPr>
                <w:noProof/>
                <w:webHidden/>
              </w:rPr>
              <w:fldChar w:fldCharType="end"/>
            </w:r>
          </w:hyperlink>
        </w:p>
        <w:p w14:paraId="47C0E3D0" w14:textId="77777777" w:rsidR="009E75A6" w:rsidRDefault="00A41046" w:rsidP="009E75A6">
          <w:pPr>
            <w:rPr>
              <w:lang w:val="es-ES"/>
            </w:rPr>
          </w:pPr>
          <w:r>
            <w:rPr>
              <w:lang w:val="es-ES"/>
            </w:rPr>
            <w:fldChar w:fldCharType="end"/>
          </w:r>
        </w:p>
      </w:sdtContent>
    </w:sdt>
    <w:p w14:paraId="4DF075F5" w14:textId="77777777" w:rsidR="009E75A6" w:rsidRDefault="009E75A6" w:rsidP="009E75A6">
      <w:r>
        <w:br w:type="page"/>
      </w:r>
    </w:p>
    <w:p w14:paraId="1CEA1837" w14:textId="77777777" w:rsidR="009E75A6" w:rsidRDefault="009E75A6" w:rsidP="009E75A6">
      <w:pPr>
        <w:pStyle w:val="Ttulo1"/>
        <w:numPr>
          <w:ilvl w:val="0"/>
          <w:numId w:val="1"/>
        </w:numPr>
      </w:pPr>
      <w:bookmarkStart w:id="9" w:name="_Toc390892125"/>
      <w:r>
        <w:lastRenderedPageBreak/>
        <w:t>Introducción</w:t>
      </w:r>
      <w:bookmarkEnd w:id="9"/>
    </w:p>
    <w:p w14:paraId="5BAFB226" w14:textId="77777777" w:rsidR="009E75A6" w:rsidRDefault="009E75A6" w:rsidP="009E75A6">
      <w:pPr>
        <w:pStyle w:val="Ttulo2"/>
        <w:numPr>
          <w:ilvl w:val="1"/>
          <w:numId w:val="1"/>
        </w:numPr>
      </w:pPr>
      <w:bookmarkStart w:id="10" w:name="_Toc390892126"/>
      <w:r>
        <w:t>Propósito</w:t>
      </w:r>
      <w:bookmarkEnd w:id="10"/>
    </w:p>
    <w:p w14:paraId="7E52302C" w14:textId="77777777" w:rsidR="009E75A6" w:rsidRPr="00C21BC7" w:rsidRDefault="009E75A6" w:rsidP="009E75A6">
      <w:r>
        <w:t>El objetivo de este</w:t>
      </w:r>
      <w:r w:rsidRPr="00C21BC7">
        <w:t xml:space="preserve"> Plan </w:t>
      </w:r>
      <w:r>
        <w:t xml:space="preserve">de </w:t>
      </w:r>
      <w:r w:rsidRPr="00C21BC7">
        <w:t>Gestión de la Configuración (CM)</w:t>
      </w:r>
      <w:r>
        <w:t>,</w:t>
      </w:r>
      <w:r w:rsidRPr="00C21BC7">
        <w:t xml:space="preserve"> es proporcionar una visión general de </w:t>
      </w:r>
      <w:r w:rsidR="00F868B9">
        <w:t>l</w:t>
      </w:r>
      <w:r>
        <w:t>a identificación de</w:t>
      </w:r>
      <w:r w:rsidRPr="00C21BC7">
        <w:t xml:space="preserve"> los elementos de configuración (CI), control de cambios y las auditorías de </w:t>
      </w:r>
      <w:r w:rsidR="001A4852">
        <w:t>configuración en un alto nivel para el desarrollo del producto GeoParking.</w:t>
      </w:r>
    </w:p>
    <w:p w14:paraId="320EF60E" w14:textId="77777777" w:rsidR="009E75A6" w:rsidRDefault="009E75A6" w:rsidP="009E75A6">
      <w:pPr>
        <w:pStyle w:val="Ttulo2"/>
        <w:numPr>
          <w:ilvl w:val="1"/>
          <w:numId w:val="1"/>
        </w:numPr>
      </w:pPr>
      <w:bookmarkStart w:id="11" w:name="_Toc390892127"/>
      <w:r>
        <w:t>Alcance</w:t>
      </w:r>
      <w:bookmarkEnd w:id="11"/>
    </w:p>
    <w:p w14:paraId="03024A7C" w14:textId="77777777" w:rsidR="009E75A6" w:rsidRPr="00720408" w:rsidRDefault="009E75A6" w:rsidP="009E75A6">
      <w:r w:rsidRPr="00720408">
        <w:t xml:space="preserve">El </w:t>
      </w:r>
      <w:r>
        <w:t>plan</w:t>
      </w:r>
      <w:r w:rsidRPr="00720408">
        <w:t xml:space="preserve"> de gestión de la c</w:t>
      </w:r>
      <w:r>
        <w:t xml:space="preserve">onfiguración </w:t>
      </w:r>
      <w:r w:rsidR="001A4852">
        <w:t xml:space="preserve">involucrará desde el Sprint 0 al Sprint 20 definidos en el </w:t>
      </w:r>
      <w:r w:rsidR="001A4852" w:rsidRPr="00D21F45">
        <w:rPr>
          <w:b/>
        </w:rPr>
        <w:t>Estudio Inicial</w:t>
      </w:r>
      <w:r w:rsidR="00362EA9">
        <w:t>.</w:t>
      </w:r>
      <w:r w:rsidR="00C269A4">
        <w:t xml:space="preserve"> </w:t>
      </w:r>
      <w:r w:rsidRPr="00720408">
        <w:t>El documento permitirá mostrar los estándares de etiquetación de los productos de trabajo.</w:t>
      </w:r>
      <w:r w:rsidR="00C269A4">
        <w:t xml:space="preserve"> </w:t>
      </w:r>
      <w:r w:rsidRPr="00720408">
        <w:t>Así mismo esclarecerá el tipo de nomenclatura utilizada para el control de las versiones de los documentos que se encuentran dentro de los elementos de la gestión.</w:t>
      </w:r>
    </w:p>
    <w:p w14:paraId="09F030E5" w14:textId="77777777" w:rsidR="009E75A6" w:rsidRPr="00720408" w:rsidRDefault="009E75A6" w:rsidP="009E75A6">
      <w:r w:rsidRPr="00720408">
        <w:t>Este proceso de control de cambio se aplica a los productos de línea base creados o gestionados por los miembros del sistema, incluyendo:</w:t>
      </w:r>
    </w:p>
    <w:p w14:paraId="5E907D5C" w14:textId="77777777" w:rsidR="009E75A6" w:rsidRPr="00720408" w:rsidRDefault="009E75A6" w:rsidP="00CF2C7D">
      <w:pPr>
        <w:pStyle w:val="Prrafodelista"/>
        <w:numPr>
          <w:ilvl w:val="0"/>
          <w:numId w:val="15"/>
        </w:numPr>
      </w:pPr>
      <w:r w:rsidRPr="00720408">
        <w:t>El software que se ha lanzado a la producción o se encuentra en versión beta</w:t>
      </w:r>
    </w:p>
    <w:p w14:paraId="68261DC8" w14:textId="77777777" w:rsidR="009E75A6" w:rsidRPr="00720408" w:rsidRDefault="009E75A6" w:rsidP="009E75A6">
      <w:pPr>
        <w:pStyle w:val="Prrafodelista"/>
        <w:numPr>
          <w:ilvl w:val="0"/>
          <w:numId w:val="15"/>
        </w:numPr>
      </w:pPr>
      <w:r w:rsidRPr="00720408">
        <w:t>Grupo de procedimientos y procesos</w:t>
      </w:r>
    </w:p>
    <w:p w14:paraId="19517DBD" w14:textId="77777777" w:rsidR="009E75A6" w:rsidRPr="00720408" w:rsidRDefault="001A4852" w:rsidP="009E75A6">
      <w:pPr>
        <w:pStyle w:val="Prrafodelista"/>
        <w:numPr>
          <w:ilvl w:val="0"/>
          <w:numId w:val="15"/>
        </w:numPr>
      </w:pPr>
      <w:r>
        <w:t xml:space="preserve">Manual de </w:t>
      </w:r>
      <w:r w:rsidR="009E75A6" w:rsidRPr="00720408">
        <w:t>Usuarios y documentación técnica</w:t>
      </w:r>
    </w:p>
    <w:p w14:paraId="66518DB4" w14:textId="77777777" w:rsidR="009E75A6" w:rsidRDefault="009E75A6" w:rsidP="009E75A6">
      <w:pPr>
        <w:pStyle w:val="Ttulo2"/>
        <w:numPr>
          <w:ilvl w:val="1"/>
          <w:numId w:val="1"/>
        </w:numPr>
      </w:pPr>
      <w:bookmarkStart w:id="12" w:name="_Toc390892128"/>
      <w:r>
        <w:t>Acrónimos</w:t>
      </w:r>
      <w:bookmarkEnd w:id="12"/>
    </w:p>
    <w:p w14:paraId="61B62E9F" w14:textId="77777777" w:rsidR="009E75A6" w:rsidRPr="00093AF1" w:rsidRDefault="009E75A6" w:rsidP="009E75A6">
      <w:r w:rsidRPr="00093AF1">
        <w:t>CCB</w:t>
      </w:r>
      <w:r w:rsidRPr="00093AF1">
        <w:tab/>
      </w:r>
      <w:r w:rsidRPr="00093AF1">
        <w:tab/>
      </w:r>
      <w:proofErr w:type="spellStart"/>
      <w:r w:rsidRPr="00093AF1">
        <w:t>Configuration</w:t>
      </w:r>
      <w:proofErr w:type="spellEnd"/>
      <w:r w:rsidRPr="00093AF1">
        <w:t xml:space="preserve"> Control </w:t>
      </w:r>
      <w:proofErr w:type="spellStart"/>
      <w:r w:rsidRPr="00093AF1">
        <w:t>Board</w:t>
      </w:r>
      <w:proofErr w:type="spellEnd"/>
    </w:p>
    <w:p w14:paraId="252769BF" w14:textId="77777777" w:rsidR="009E75A6" w:rsidRPr="00093AF1" w:rsidRDefault="009E75A6" w:rsidP="009E75A6">
      <w:r w:rsidRPr="00093AF1">
        <w:t>CM</w:t>
      </w:r>
      <w:r w:rsidRPr="00093AF1">
        <w:tab/>
      </w:r>
      <w:r w:rsidRPr="00093AF1">
        <w:tab/>
        <w:t>Control Management</w:t>
      </w:r>
    </w:p>
    <w:p w14:paraId="74109202" w14:textId="77777777" w:rsidR="009E75A6" w:rsidRPr="00093AF1" w:rsidRDefault="009E75A6" w:rsidP="009E75A6">
      <w:r w:rsidRPr="00093AF1">
        <w:t>GCS</w:t>
      </w:r>
      <w:r w:rsidRPr="00093AF1">
        <w:tab/>
      </w:r>
      <w:r w:rsidRPr="00093AF1">
        <w:tab/>
        <w:t>Gestión de la Configuración del Software</w:t>
      </w:r>
    </w:p>
    <w:p w14:paraId="3ABE5DD3" w14:textId="77777777" w:rsidR="009E75A6" w:rsidRPr="00093AF1" w:rsidRDefault="009E75A6" w:rsidP="009E75A6">
      <w:r w:rsidRPr="00093AF1">
        <w:t>ECS</w:t>
      </w:r>
      <w:r w:rsidRPr="00093AF1">
        <w:tab/>
      </w:r>
      <w:r w:rsidRPr="00093AF1">
        <w:tab/>
        <w:t>Elementos de la Configuración de Software</w:t>
      </w:r>
    </w:p>
    <w:p w14:paraId="34222E50" w14:textId="77777777" w:rsidR="009E75A6" w:rsidRPr="00720408" w:rsidRDefault="009E75A6" w:rsidP="009E75A6">
      <w:pPr>
        <w:rPr>
          <w:lang w:val="en-US"/>
        </w:rPr>
      </w:pPr>
      <w:r w:rsidRPr="00720408">
        <w:rPr>
          <w:lang w:val="en-US"/>
        </w:rPr>
        <w:t xml:space="preserve">CMO </w:t>
      </w:r>
      <w:r w:rsidRPr="00720408">
        <w:rPr>
          <w:lang w:val="en-US"/>
        </w:rPr>
        <w:tab/>
      </w:r>
      <w:r w:rsidRPr="00720408">
        <w:rPr>
          <w:lang w:val="en-US"/>
        </w:rPr>
        <w:tab/>
        <w:t>Configuration Management Office</w:t>
      </w:r>
    </w:p>
    <w:p w14:paraId="1E57718E" w14:textId="77777777" w:rsidR="009E75A6" w:rsidRPr="00720408" w:rsidRDefault="009E75A6" w:rsidP="009E75A6">
      <w:pPr>
        <w:rPr>
          <w:lang w:val="en-US"/>
        </w:rPr>
      </w:pPr>
      <w:r w:rsidRPr="00720408">
        <w:rPr>
          <w:lang w:val="en-US"/>
        </w:rPr>
        <w:t>CI</w:t>
      </w:r>
      <w:r w:rsidRPr="00720408">
        <w:rPr>
          <w:lang w:val="en-US"/>
        </w:rPr>
        <w:tab/>
      </w:r>
      <w:r w:rsidRPr="00720408">
        <w:rPr>
          <w:lang w:val="en-US"/>
        </w:rPr>
        <w:tab/>
        <w:t>Configuration Item</w:t>
      </w:r>
    </w:p>
    <w:p w14:paraId="1BAC1ACC" w14:textId="77777777" w:rsidR="009E75A6" w:rsidRDefault="009E75A6" w:rsidP="009E75A6">
      <w:pPr>
        <w:pStyle w:val="Ttulo2"/>
        <w:numPr>
          <w:ilvl w:val="1"/>
          <w:numId w:val="1"/>
        </w:numPr>
      </w:pPr>
      <w:bookmarkStart w:id="13" w:name="_Toc390892129"/>
      <w:r>
        <w:t>Definiciones</w:t>
      </w:r>
      <w:bookmarkEnd w:id="13"/>
    </w:p>
    <w:p w14:paraId="348CBF27" w14:textId="77777777" w:rsidR="009E75A6" w:rsidRPr="009D1E5C" w:rsidRDefault="009E75A6" w:rsidP="009E75A6">
      <w:pPr>
        <w:ind w:left="3540" w:hanging="3540"/>
      </w:pPr>
      <w:r>
        <w:t>Línea Base</w:t>
      </w:r>
      <w:r>
        <w:tab/>
      </w:r>
      <w:r w:rsidRPr="009D1E5C">
        <w:t xml:space="preserve">Un documento o producto </w:t>
      </w:r>
      <w:r>
        <w:t xml:space="preserve">oficial </w:t>
      </w:r>
      <w:r w:rsidRPr="009D1E5C">
        <w:t>aprobado que sirve como punto de partida para futuras versiones.</w:t>
      </w:r>
    </w:p>
    <w:p w14:paraId="168E1A1B" w14:textId="77777777" w:rsidR="009E75A6" w:rsidRPr="00BA1011" w:rsidRDefault="009E75A6" w:rsidP="009E75A6">
      <w:proofErr w:type="spellStart"/>
      <w:r w:rsidRPr="00BA1011">
        <w:t>Configurati</w:t>
      </w:r>
      <w:r>
        <w:t>on</w:t>
      </w:r>
      <w:proofErr w:type="spellEnd"/>
      <w:r>
        <w:t xml:space="preserve"> Control </w:t>
      </w:r>
      <w:proofErr w:type="spellStart"/>
      <w:r>
        <w:t>Board</w:t>
      </w:r>
      <w:proofErr w:type="spellEnd"/>
      <w:r>
        <w:tab/>
      </w:r>
      <w:r>
        <w:tab/>
        <w:t>R</w:t>
      </w:r>
      <w:r w:rsidRPr="00BA1011">
        <w:t>evisa y aprueba los cambios sugeridos a un producto.</w:t>
      </w:r>
    </w:p>
    <w:p w14:paraId="648C369A" w14:textId="77777777" w:rsidR="009E75A6" w:rsidRPr="00BA1011" w:rsidRDefault="009E75A6" w:rsidP="009E75A6">
      <w:pPr>
        <w:ind w:left="3540" w:hanging="3534"/>
      </w:pPr>
      <w:r>
        <w:t>Petición de Cambio</w:t>
      </w:r>
      <w:r>
        <w:tab/>
      </w:r>
      <w:r w:rsidRPr="00BA1011">
        <w:t>Una solicitud que alguien ha presentado al sistema de control de cambio que describe un problema de software, una mejora solicitada, una propuesta de cambio en los requisitos de un producto en fase de desarrollo, o un nuevo proyecto que se propone.</w:t>
      </w:r>
    </w:p>
    <w:p w14:paraId="7217A602" w14:textId="77777777" w:rsidR="009E75A6" w:rsidRPr="00BA1011" w:rsidRDefault="009E75A6" w:rsidP="009E75A6">
      <w:pPr>
        <w:ind w:left="3540" w:hanging="3540"/>
      </w:pPr>
      <w:r w:rsidRPr="00BA1011">
        <w:t>Stakeho</w:t>
      </w:r>
      <w:r>
        <w:t>lder</w:t>
      </w:r>
      <w:r>
        <w:tab/>
      </w:r>
      <w:r w:rsidRPr="00BA1011">
        <w:t>Persona que directa o indirectamente se ve afectada por el sistema y que puede afectar el  proyecto.</w:t>
      </w:r>
    </w:p>
    <w:p w14:paraId="1048826E" w14:textId="77777777" w:rsidR="009E75A6" w:rsidRPr="00BA1011" w:rsidRDefault="009E75A6" w:rsidP="009E75A6">
      <w:pPr>
        <w:ind w:left="3540" w:hanging="3540"/>
      </w:pPr>
      <w:proofErr w:type="spellStart"/>
      <w:r>
        <w:t>Configuration</w:t>
      </w:r>
      <w:proofErr w:type="spellEnd"/>
      <w:r>
        <w:t xml:space="preserve"> </w:t>
      </w:r>
      <w:proofErr w:type="spellStart"/>
      <w:r>
        <w:t>Item</w:t>
      </w:r>
      <w:proofErr w:type="spellEnd"/>
      <w:r>
        <w:tab/>
        <w:t>Los elementos que son puestos bajo el control de gestión de la configuración.</w:t>
      </w:r>
    </w:p>
    <w:p w14:paraId="48C0786C" w14:textId="77777777" w:rsidR="009E75A6" w:rsidRDefault="009E75A6" w:rsidP="009E75A6">
      <w:pPr>
        <w:pStyle w:val="Ttulo1"/>
        <w:numPr>
          <w:ilvl w:val="0"/>
          <w:numId w:val="1"/>
        </w:numPr>
      </w:pPr>
      <w:bookmarkStart w:id="14" w:name="_Toc390892130"/>
      <w:r>
        <w:lastRenderedPageBreak/>
        <w:t>Organización</w:t>
      </w:r>
      <w:bookmarkEnd w:id="14"/>
    </w:p>
    <w:p w14:paraId="1AD8A57F" w14:textId="77777777" w:rsidR="009E75A6" w:rsidRDefault="009E75A6" w:rsidP="009E75A6">
      <w:pPr>
        <w:pStyle w:val="Ttulo2"/>
        <w:numPr>
          <w:ilvl w:val="1"/>
          <w:numId w:val="1"/>
        </w:numPr>
      </w:pPr>
      <w:bookmarkStart w:id="15" w:name="_Toc390892131"/>
      <w:r>
        <w:t>Sistema de Gestión de la Configuración</w:t>
      </w:r>
      <w:bookmarkEnd w:id="15"/>
    </w:p>
    <w:p w14:paraId="0451BFF3" w14:textId="77777777" w:rsidR="009E75A6" w:rsidRPr="00D4430C" w:rsidRDefault="002B49C7" w:rsidP="009E75A6">
      <w:pPr>
        <w:rPr>
          <w:color w:val="FF0000"/>
        </w:rPr>
      </w:pPr>
      <w:r>
        <w:rPr>
          <w:lang w:val="es-419"/>
        </w:rPr>
        <w:t>GitHub</w:t>
      </w:r>
      <w:r w:rsidR="009E75A6" w:rsidRPr="0024388C">
        <w:t xml:space="preserve">, el Sistema de </w:t>
      </w:r>
      <w:r w:rsidR="009E75A6">
        <w:t xml:space="preserve">control de </w:t>
      </w:r>
      <w:r w:rsidR="009E75A6" w:rsidRPr="0024388C">
        <w:t xml:space="preserve">versiones, es una herramienta </w:t>
      </w:r>
      <w:r w:rsidR="001A4852">
        <w:t>del tipo cliente,</w:t>
      </w:r>
      <w:r w:rsidR="00C269A4">
        <w:t xml:space="preserve"> </w:t>
      </w:r>
      <w:r w:rsidR="009E75A6" w:rsidRPr="0024388C">
        <w:t>que se utiliza para almacenar todas</w:t>
      </w:r>
      <w:r w:rsidR="009E75A6">
        <w:t xml:space="preserve"> las versiones del software y dar</w:t>
      </w:r>
      <w:r w:rsidR="009E75A6" w:rsidRPr="0024388C">
        <w:t xml:space="preserve"> seguimiento de los cambios y líneas de base </w:t>
      </w:r>
      <w:r w:rsidR="009E75A6">
        <w:t>d</w:t>
      </w:r>
      <w:r w:rsidR="009E75A6" w:rsidRPr="0024388C">
        <w:t>el proyecto.</w:t>
      </w:r>
      <w:r w:rsidR="001A4852">
        <w:t xml:space="preserve"> Esta estructura de configuración estará almacenada en el repositorio de </w:t>
      </w:r>
      <w:r w:rsidR="00D21F45" w:rsidRPr="00D21F45">
        <w:rPr>
          <w:lang w:val="es-419"/>
        </w:rPr>
        <w:t>GitHub</w:t>
      </w:r>
      <w:r w:rsidR="00D4430C">
        <w:rPr>
          <w:color w:val="FF0000"/>
        </w:rPr>
        <w:t xml:space="preserve"> </w:t>
      </w:r>
      <w:r w:rsidR="00362EA9">
        <w:t xml:space="preserve">al cual </w:t>
      </w:r>
      <w:r w:rsidR="001A4852" w:rsidRPr="001A4852">
        <w:t>todos los miembros d</w:t>
      </w:r>
      <w:r w:rsidR="00362EA9">
        <w:t>el equipo tienen acceso</w:t>
      </w:r>
      <w:r w:rsidR="001A4852" w:rsidRPr="001A4852">
        <w:t>.</w:t>
      </w:r>
    </w:p>
    <w:p w14:paraId="4F3D7357" w14:textId="77777777" w:rsidR="009E75A6" w:rsidRPr="00D46CDA" w:rsidRDefault="009E75A6" w:rsidP="009E75A6">
      <w:pPr>
        <w:pStyle w:val="Ttulo2"/>
        <w:numPr>
          <w:ilvl w:val="1"/>
          <w:numId w:val="1"/>
        </w:numPr>
      </w:pPr>
      <w:bookmarkStart w:id="16" w:name="_Toc390892132"/>
      <w:r>
        <w:t>Personal, Roles y Responsabilidades</w:t>
      </w:r>
      <w:bookmarkEnd w:id="16"/>
    </w:p>
    <w:p w14:paraId="037EB4F0" w14:textId="77777777" w:rsidR="009E75A6" w:rsidRPr="009C3985" w:rsidRDefault="009E75A6" w:rsidP="009E75A6">
      <w:pPr>
        <w:tabs>
          <w:tab w:val="left" w:pos="2400"/>
        </w:tabs>
        <w:rPr>
          <w:b/>
        </w:rPr>
      </w:pPr>
      <w:r w:rsidRPr="009C3985">
        <w:rPr>
          <w:b/>
        </w:rPr>
        <w:t>CCB</w:t>
      </w:r>
    </w:p>
    <w:p w14:paraId="2EF016FB" w14:textId="77777777" w:rsidR="009E75A6" w:rsidRDefault="009E75A6" w:rsidP="009E75A6">
      <w:r>
        <w:t>La CCB</w:t>
      </w:r>
      <w:r w:rsidRPr="009F3689">
        <w:t xml:space="preserve">, </w:t>
      </w:r>
      <w:r>
        <w:t>está integrada</w:t>
      </w:r>
      <w:r w:rsidRPr="009F3689">
        <w:t xml:space="preserve"> por el </w:t>
      </w:r>
      <w:r w:rsidR="001A4852">
        <w:t>Scrum Master, Developer Team, Testing Team, CM y DBA que serán roles intercambiables a lo largo de los sprints</w:t>
      </w:r>
      <w:r w:rsidRPr="009F3689">
        <w:t>.</w:t>
      </w:r>
      <w:r w:rsidR="002B49C7">
        <w:rPr>
          <w:lang w:val="es-419"/>
        </w:rPr>
        <w:t xml:space="preserve"> </w:t>
      </w:r>
      <w:r w:rsidRPr="009F3689">
        <w:t>Cualquier cambio en los requisitos deberá ser aprobado por el</w:t>
      </w:r>
      <w:r w:rsidR="002B49C7">
        <w:rPr>
          <w:lang w:val="es-419"/>
        </w:rPr>
        <w:t xml:space="preserve"> </w:t>
      </w:r>
      <w:r w:rsidRPr="009F3689">
        <w:t>CC</w:t>
      </w:r>
      <w:r>
        <w:t>B</w:t>
      </w:r>
      <w:r w:rsidRPr="009F3689">
        <w:t>.</w:t>
      </w:r>
      <w:r w:rsidR="002B49C7">
        <w:rPr>
          <w:lang w:val="es-419"/>
        </w:rPr>
        <w:t xml:space="preserve"> </w:t>
      </w:r>
      <w:r w:rsidR="00A51136">
        <w:t>Las responsabilidades contemplarán:</w:t>
      </w:r>
    </w:p>
    <w:p w14:paraId="4BAE7313" w14:textId="77777777" w:rsidR="009E75A6" w:rsidRPr="009F3689" w:rsidRDefault="009E75A6" w:rsidP="009E75A6">
      <w:pPr>
        <w:pStyle w:val="Prrafodelista"/>
        <w:numPr>
          <w:ilvl w:val="0"/>
          <w:numId w:val="8"/>
        </w:numPr>
        <w:rPr>
          <w:b/>
        </w:rPr>
      </w:pPr>
      <w:r>
        <w:t xml:space="preserve">Revisar todas las peticiones de cambio </w:t>
      </w:r>
      <w:r w:rsidRPr="009F3689">
        <w:t xml:space="preserve">y proporcionar los datos necesarios para determinar la disposición, </w:t>
      </w:r>
      <w:r w:rsidRPr="002F5E9D">
        <w:t>tal como se describe en la Sección 3.4</w:t>
      </w:r>
      <w:r w:rsidRPr="009F3689">
        <w:t>. </w:t>
      </w:r>
    </w:p>
    <w:p w14:paraId="7E817C36" w14:textId="77777777" w:rsidR="00A51136" w:rsidRPr="00A51136" w:rsidRDefault="009E75A6" w:rsidP="009E75A6">
      <w:pPr>
        <w:pStyle w:val="Prrafodelista"/>
        <w:numPr>
          <w:ilvl w:val="0"/>
          <w:numId w:val="8"/>
        </w:numPr>
        <w:rPr>
          <w:b/>
        </w:rPr>
      </w:pPr>
      <w:r w:rsidRPr="009F3689">
        <w:t xml:space="preserve">Asignar </w:t>
      </w:r>
      <w:r>
        <w:t>las peticiones de cambio aprobadas</w:t>
      </w:r>
      <w:r w:rsidR="00A51136">
        <w:t>,</w:t>
      </w:r>
      <w:r w:rsidRPr="009F3689">
        <w:t xml:space="preserve"> una fecha de </w:t>
      </w:r>
      <w:r>
        <w:t xml:space="preserve">implementación </w:t>
      </w:r>
      <w:r w:rsidRPr="009F3689">
        <w:t xml:space="preserve">y </w:t>
      </w:r>
      <w:r>
        <w:t xml:space="preserve">un </w:t>
      </w:r>
      <w:r w:rsidRPr="009F3689">
        <w:t>equipo</w:t>
      </w:r>
      <w:r w:rsidR="00A51136">
        <w:t>.</w:t>
      </w:r>
    </w:p>
    <w:p w14:paraId="48871B6D" w14:textId="77777777" w:rsidR="009E75A6" w:rsidRPr="00A51136" w:rsidRDefault="009E75A6" w:rsidP="009E75A6">
      <w:pPr>
        <w:pStyle w:val="Prrafodelista"/>
        <w:numPr>
          <w:ilvl w:val="0"/>
          <w:numId w:val="8"/>
        </w:numPr>
        <w:rPr>
          <w:b/>
        </w:rPr>
      </w:pPr>
      <w:r w:rsidRPr="009F3689">
        <w:t>Asegur</w:t>
      </w:r>
      <w:r>
        <w:t>ar</w:t>
      </w:r>
      <w:r w:rsidR="002B49C7">
        <w:rPr>
          <w:lang w:val="es-419"/>
        </w:rPr>
        <w:t xml:space="preserve"> </w:t>
      </w:r>
      <w:r>
        <w:t>que las acciones tomadas por las peticiones</w:t>
      </w:r>
      <w:r w:rsidRPr="009F3689">
        <w:t xml:space="preserve"> de cambio </w:t>
      </w:r>
      <w:r>
        <w:t xml:space="preserve">son </w:t>
      </w:r>
      <w:r w:rsidRPr="009F3689">
        <w:t>de manera oportuna.</w:t>
      </w:r>
    </w:p>
    <w:p w14:paraId="02340F86" w14:textId="77777777" w:rsidR="009E75A6" w:rsidRPr="008941AA" w:rsidRDefault="009E75A6" w:rsidP="00A365DB">
      <w:pPr>
        <w:pStyle w:val="Prrafodelista"/>
        <w:rPr>
          <w:b/>
        </w:rPr>
      </w:pPr>
    </w:p>
    <w:p w14:paraId="224442E0" w14:textId="77777777" w:rsidR="009E75A6" w:rsidRDefault="001B610C" w:rsidP="009E75A6">
      <w:pPr>
        <w:rPr>
          <w:b/>
        </w:rPr>
      </w:pPr>
      <w:proofErr w:type="spellStart"/>
      <w:r>
        <w:rPr>
          <w:b/>
        </w:rPr>
        <w:t>Configuration</w:t>
      </w:r>
      <w:proofErr w:type="spellEnd"/>
      <w:r>
        <w:rPr>
          <w:b/>
        </w:rPr>
        <w:t xml:space="preserve"> Management </w:t>
      </w:r>
      <w:proofErr w:type="spellStart"/>
      <w:r w:rsidR="002B49C7">
        <w:rPr>
          <w:b/>
        </w:rPr>
        <w:t>Officer</w:t>
      </w:r>
      <w:proofErr w:type="spellEnd"/>
      <w:r w:rsidR="002B49C7">
        <w:rPr>
          <w:b/>
        </w:rPr>
        <w:t xml:space="preserve"> (</w:t>
      </w:r>
      <w:r>
        <w:rPr>
          <w:b/>
        </w:rPr>
        <w:t>CMO)</w:t>
      </w:r>
    </w:p>
    <w:p w14:paraId="2FC651E3" w14:textId="77777777" w:rsidR="009E75A6" w:rsidRPr="00EF3D7B" w:rsidRDefault="009E75A6" w:rsidP="009E75A6">
      <w:r>
        <w:t>Es el encargado de administrar el sistema de gestión de la configuración (</w:t>
      </w:r>
      <w:r w:rsidR="00C52A45">
        <w:t>Ezequiel Bär Coch</w:t>
      </w:r>
      <w:r>
        <w:t>), introducir las líneas base, otorgar permisos y administración de usuarios.</w:t>
      </w:r>
    </w:p>
    <w:p w14:paraId="66403905" w14:textId="77777777" w:rsidR="009E75A6" w:rsidRDefault="009E75A6" w:rsidP="00A365DB">
      <w:pPr>
        <w:pStyle w:val="Prrafodelista"/>
        <w:jc w:val="left"/>
      </w:pPr>
      <w:r w:rsidRPr="00313CE6">
        <w:t>.</w:t>
      </w:r>
    </w:p>
    <w:p w14:paraId="48D86090" w14:textId="77777777" w:rsidR="009E75A6" w:rsidRDefault="009E75A6" w:rsidP="009E75A6">
      <w:pPr>
        <w:pStyle w:val="Ttulo2"/>
        <w:numPr>
          <w:ilvl w:val="1"/>
          <w:numId w:val="1"/>
        </w:numPr>
      </w:pPr>
      <w:bookmarkStart w:id="17" w:name="_Toc390892133"/>
      <w:r>
        <w:t>Herramientas</w:t>
      </w:r>
      <w:bookmarkEnd w:id="17"/>
    </w:p>
    <w:p w14:paraId="2FFD55CC" w14:textId="77777777" w:rsidR="009E75A6" w:rsidRPr="00E2594C" w:rsidRDefault="009E75A6" w:rsidP="009E75A6">
      <w:r>
        <w:t>Las siguientes herramientas son usadas para administrar las líneas base del proyecto:</w:t>
      </w:r>
    </w:p>
    <w:p w14:paraId="24D132A7" w14:textId="77777777" w:rsidR="009E75A6" w:rsidRPr="00E2594C" w:rsidRDefault="00A365DB" w:rsidP="009E75A6">
      <w:pPr>
        <w:pStyle w:val="Prrafodelista"/>
        <w:numPr>
          <w:ilvl w:val="0"/>
          <w:numId w:val="11"/>
        </w:numPr>
      </w:pPr>
      <w:r>
        <w:t>Para gestionar las historias de usuario,</w:t>
      </w:r>
      <w:r w:rsidR="00362EA9">
        <w:t xml:space="preserve"> tenemos las</w:t>
      </w:r>
      <w:r>
        <w:t xml:space="preserve"> reuniones propias de </w:t>
      </w:r>
      <w:proofErr w:type="spellStart"/>
      <w:r>
        <w:t>scrum</w:t>
      </w:r>
      <w:proofErr w:type="spellEnd"/>
      <w:r>
        <w:t xml:space="preserve"> (</w:t>
      </w:r>
      <w:proofErr w:type="spellStart"/>
      <w:r>
        <w:t>planning</w:t>
      </w:r>
      <w:proofErr w:type="spellEnd"/>
      <w:r w:rsidR="002B49C7">
        <w:t xml:space="preserve">, </w:t>
      </w:r>
      <w:proofErr w:type="spellStart"/>
      <w:r w:rsidR="002B49C7">
        <w:t>retrospective</w:t>
      </w:r>
      <w:proofErr w:type="spellEnd"/>
      <w:r w:rsidR="002B49C7">
        <w:t xml:space="preserve">, </w:t>
      </w:r>
      <w:proofErr w:type="spellStart"/>
      <w:r w:rsidR="002B49C7">
        <w:t>review</w:t>
      </w:r>
      <w:proofErr w:type="spellEnd"/>
      <w:r w:rsidR="002B49C7">
        <w:t xml:space="preserve">, </w:t>
      </w:r>
      <w:proofErr w:type="spellStart"/>
      <w:r w:rsidR="002B49C7">
        <w:t>etc</w:t>
      </w:r>
      <w:proofErr w:type="spellEnd"/>
      <w:r>
        <w:t>)</w:t>
      </w:r>
      <w:r w:rsidR="009E75A6">
        <w:t xml:space="preserve">, documentos y </w:t>
      </w:r>
      <w:r w:rsidR="009E75A6" w:rsidRPr="00E2594C">
        <w:t>código fuente. La herramienta utilizada para</w:t>
      </w:r>
      <w:r>
        <w:t xml:space="preserve"> la gestión de configuración</w:t>
      </w:r>
      <w:r w:rsidR="00362EA9">
        <w:t xml:space="preserve"> es</w:t>
      </w:r>
      <w:r w:rsidR="002B49C7">
        <w:rPr>
          <w:lang w:val="es-419"/>
        </w:rPr>
        <w:t xml:space="preserve"> </w:t>
      </w:r>
      <w:r w:rsidR="00B742E7">
        <w:rPr>
          <w:lang w:val="es-419"/>
        </w:rPr>
        <w:t>GitHub</w:t>
      </w:r>
      <w:r>
        <w:t xml:space="preserve"> que almacenará en </w:t>
      </w:r>
      <w:proofErr w:type="spellStart"/>
      <w:r w:rsidR="00C52A45">
        <w:t>BitBucket</w:t>
      </w:r>
      <w:proofErr w:type="spellEnd"/>
      <w:r w:rsidR="009E75A6" w:rsidRPr="00E2594C">
        <w:t>.</w:t>
      </w:r>
    </w:p>
    <w:p w14:paraId="0890E559" w14:textId="77777777" w:rsidR="009E75A6" w:rsidRDefault="009E75A6" w:rsidP="009E75A6">
      <w:pPr>
        <w:pStyle w:val="Ttulo1"/>
        <w:numPr>
          <w:ilvl w:val="0"/>
          <w:numId w:val="1"/>
        </w:numPr>
      </w:pPr>
      <w:bookmarkStart w:id="18" w:name="_Toc390892134"/>
      <w:r>
        <w:t>Procedimientos</w:t>
      </w:r>
      <w:bookmarkEnd w:id="18"/>
    </w:p>
    <w:p w14:paraId="39BB2F0B" w14:textId="77777777" w:rsidR="009E75A6" w:rsidRDefault="009E75A6" w:rsidP="009E75A6">
      <w:pPr>
        <w:pStyle w:val="Ttulo2"/>
        <w:numPr>
          <w:ilvl w:val="1"/>
          <w:numId w:val="1"/>
        </w:numPr>
      </w:pPr>
      <w:bookmarkStart w:id="19" w:name="_Toc390892135"/>
      <w:r>
        <w:t>Estimación de tiempo para identificación de Elementos</w:t>
      </w:r>
      <w:bookmarkEnd w:id="19"/>
    </w:p>
    <w:p w14:paraId="5D089D2C" w14:textId="77777777" w:rsidR="009E75A6" w:rsidRPr="00C4653C" w:rsidRDefault="001B610C" w:rsidP="009E75A6">
      <w:r>
        <w:t xml:space="preserve">Con base a la planificación </w:t>
      </w:r>
      <w:r w:rsidR="009E75A6">
        <w:t>del proyecto, el CMO, determino que el tiempo estimado para la identificación delo</w:t>
      </w:r>
      <w:r w:rsidR="0090406B">
        <w:t>s</w:t>
      </w:r>
      <w:r w:rsidR="009E75A6">
        <w:t xml:space="preserve"> elementos tomara un total de 2 semanas </w:t>
      </w:r>
      <w:r>
        <w:t xml:space="preserve">(es decir un Sprint) </w:t>
      </w:r>
      <w:r w:rsidR="009E75A6">
        <w:t xml:space="preserve">a partir del día </w:t>
      </w:r>
      <w:r>
        <w:t>29 de Mayo.</w:t>
      </w:r>
    </w:p>
    <w:p w14:paraId="2E829B92" w14:textId="77777777" w:rsidR="009E75A6" w:rsidRDefault="009E75A6" w:rsidP="009E75A6">
      <w:pPr>
        <w:pStyle w:val="Ttulo2"/>
        <w:numPr>
          <w:ilvl w:val="1"/>
          <w:numId w:val="1"/>
        </w:numPr>
      </w:pPr>
      <w:bookmarkStart w:id="20" w:name="_Toc390892136"/>
      <w:r w:rsidRPr="000F2A86">
        <w:t>Identificar</w:t>
      </w:r>
      <w:r>
        <w:t xml:space="preserve"> elementos de configuración</w:t>
      </w:r>
      <w:bookmarkEnd w:id="20"/>
    </w:p>
    <w:p w14:paraId="6396E9CF" w14:textId="77777777" w:rsidR="009E75A6" w:rsidRDefault="009E75A6" w:rsidP="009E75A6">
      <w:r>
        <w:t>La i</w:t>
      </w:r>
      <w:r w:rsidRPr="000F2A86">
        <w:t xml:space="preserve">dentificación de </w:t>
      </w:r>
      <w:r>
        <w:t xml:space="preserve">los elementos de </w:t>
      </w:r>
      <w:r w:rsidRPr="000F2A86">
        <w:t>configuración (CI) consiste en determinar los componentes de</w:t>
      </w:r>
      <w:r>
        <w:t>l sistema y documentos</w:t>
      </w:r>
      <w:r w:rsidRPr="000F2A86">
        <w:t>,</w:t>
      </w:r>
      <w:r>
        <w:t xml:space="preserve"> que se pondrán bajo</w:t>
      </w:r>
      <w:r w:rsidRPr="000F2A86">
        <w:t xml:space="preserve"> la identificación exclusiva de </w:t>
      </w:r>
      <w:r>
        <w:t xml:space="preserve">un identificador </w:t>
      </w:r>
      <w:r>
        <w:lastRenderedPageBreak/>
        <w:t>único</w:t>
      </w:r>
      <w:r w:rsidRPr="000F2A86">
        <w:t xml:space="preserve">, y hacerlas accesibles </w:t>
      </w:r>
      <w:r>
        <w:t>al equipo</w:t>
      </w:r>
      <w:r w:rsidRPr="000F2A86">
        <w:t>. Un esquema de correcta identificación</w:t>
      </w:r>
      <w:r>
        <w:t>, otorga</w:t>
      </w:r>
      <w:r w:rsidRPr="000F2A86">
        <w:t xml:space="preserve"> a cada </w:t>
      </w:r>
      <w:r>
        <w:t xml:space="preserve">elemento </w:t>
      </w:r>
      <w:r w:rsidRPr="000F2A86">
        <w:t xml:space="preserve">trazabilidad entre el </w:t>
      </w:r>
      <w:r>
        <w:t xml:space="preserve">elemento </w:t>
      </w:r>
      <w:r w:rsidRPr="000F2A86">
        <w:t>y su información de estado.</w:t>
      </w:r>
    </w:p>
    <w:p w14:paraId="2F9485C3" w14:textId="77777777" w:rsidR="00602A5D" w:rsidRDefault="009E75A6" w:rsidP="009E75A6">
      <w:r>
        <w:t xml:space="preserve">Cada elemento se identificara de la siguiente manera </w:t>
      </w:r>
    </w:p>
    <w:p w14:paraId="6FDC6254" w14:textId="77777777" w:rsidR="00602A5D" w:rsidRPr="00602A5D" w:rsidRDefault="00602A5D" w:rsidP="009E75A6">
      <w:pPr>
        <w:rPr>
          <w:b/>
          <w:sz w:val="32"/>
        </w:rPr>
      </w:pPr>
      <w:r>
        <w:rPr>
          <w:b/>
          <w:sz w:val="32"/>
        </w:rPr>
        <w:t>[</w:t>
      </w:r>
      <w:proofErr w:type="spellStart"/>
      <w:r w:rsidR="009E75A6" w:rsidRPr="00602A5D">
        <w:rPr>
          <w:b/>
          <w:sz w:val="32"/>
        </w:rPr>
        <w:t>Proyecto_TipoDeDocumento_NombreDelElemento_</w:t>
      </w:r>
      <w:r w:rsidR="002B49C7" w:rsidRPr="00602A5D">
        <w:rPr>
          <w:b/>
          <w:sz w:val="32"/>
        </w:rPr>
        <w:t>Versión</w:t>
      </w:r>
      <w:proofErr w:type="spellEnd"/>
      <w:r w:rsidR="002B49C7" w:rsidRPr="00602A5D">
        <w:rPr>
          <w:b/>
          <w:sz w:val="32"/>
        </w:rPr>
        <w:t>]</w:t>
      </w:r>
    </w:p>
    <w:p w14:paraId="74B51E35" w14:textId="77777777" w:rsidR="00602A5D" w:rsidRDefault="002B49C7" w:rsidP="00602A5D">
      <w:r>
        <w:t>Por</w:t>
      </w:r>
      <w:r w:rsidR="00602A5D">
        <w:t xml:space="preserve"> ejemplo:</w:t>
      </w:r>
    </w:p>
    <w:p w14:paraId="6354D475" w14:textId="5BEB882C" w:rsidR="00602A5D" w:rsidRPr="00362EA9" w:rsidRDefault="009E75A6" w:rsidP="009E75A6">
      <w:pPr>
        <w:rPr>
          <w:lang w:val="es-ES"/>
        </w:rPr>
      </w:pPr>
      <w:r w:rsidRPr="00362EA9">
        <w:rPr>
          <w:highlight w:val="yellow"/>
          <w:lang w:val="es-ES"/>
        </w:rPr>
        <w:t>(</w:t>
      </w:r>
      <w:proofErr w:type="spellStart"/>
      <w:r w:rsidR="001B610C" w:rsidRPr="00362EA9">
        <w:rPr>
          <w:i/>
          <w:highlight w:val="yellow"/>
          <w:lang w:val="es-ES"/>
        </w:rPr>
        <w:t>GeoP</w:t>
      </w:r>
      <w:proofErr w:type="spellEnd"/>
      <w:r w:rsidRPr="00362EA9">
        <w:rPr>
          <w:highlight w:val="yellow"/>
          <w:lang w:val="es-ES"/>
        </w:rPr>
        <w:t>_</w:t>
      </w:r>
      <w:r w:rsidR="0048324C" w:rsidRPr="0048324C">
        <w:rPr>
          <w:i/>
          <w:highlight w:val="yellow"/>
          <w:lang w:val="es-419"/>
        </w:rPr>
        <w:t>Proyecto</w:t>
      </w:r>
      <w:r w:rsidR="001B610C" w:rsidRPr="00362EA9">
        <w:rPr>
          <w:highlight w:val="yellow"/>
          <w:lang w:val="es-ES"/>
        </w:rPr>
        <w:t>_</w:t>
      </w:r>
      <w:r w:rsidR="0048324C" w:rsidRPr="0048324C">
        <w:rPr>
          <w:i/>
          <w:highlight w:val="yellow"/>
          <w:lang w:val="es-419"/>
        </w:rPr>
        <w:t>EstudioInicial</w:t>
      </w:r>
      <w:r w:rsidR="0048324C" w:rsidRPr="0048324C">
        <w:rPr>
          <w:highlight w:val="yellow"/>
          <w:lang w:val="es-ES"/>
        </w:rPr>
        <w:t xml:space="preserve"> </w:t>
      </w:r>
      <w:r w:rsidRPr="00362EA9">
        <w:rPr>
          <w:highlight w:val="yellow"/>
          <w:lang w:val="es-ES"/>
        </w:rPr>
        <w:t>_2.3.1)</w:t>
      </w:r>
    </w:p>
    <w:p w14:paraId="48677A6C" w14:textId="77777777" w:rsidR="00602A5D" w:rsidRPr="00362EA9" w:rsidRDefault="00602A5D" w:rsidP="009E75A6">
      <w:pPr>
        <w:rPr>
          <w:lang w:val="es-ES"/>
        </w:rPr>
      </w:pPr>
      <w:r w:rsidRPr="00362EA9">
        <w:rPr>
          <w:lang w:val="es-ES"/>
        </w:rPr>
        <w:t>Significa:</w:t>
      </w:r>
    </w:p>
    <w:p w14:paraId="44D06CFB" w14:textId="77777777" w:rsidR="009E75A6" w:rsidRPr="00362EA9" w:rsidRDefault="009E75A6" w:rsidP="009E75A6">
      <w:pPr>
        <w:rPr>
          <w:i/>
          <w:lang w:val="es-ES"/>
        </w:rPr>
      </w:pPr>
      <w:r w:rsidRPr="00362EA9">
        <w:rPr>
          <w:b/>
          <w:i/>
          <w:lang w:val="es-ES"/>
        </w:rPr>
        <w:t>Proyecto</w:t>
      </w:r>
      <w:r w:rsidRPr="00362EA9">
        <w:rPr>
          <w:i/>
          <w:lang w:val="es-ES"/>
        </w:rPr>
        <w:tab/>
      </w:r>
      <w:r w:rsidRPr="00362EA9">
        <w:rPr>
          <w:i/>
          <w:lang w:val="es-ES"/>
        </w:rPr>
        <w:tab/>
      </w:r>
      <w:r w:rsidR="001B610C" w:rsidRPr="00362EA9">
        <w:rPr>
          <w:i/>
          <w:lang w:val="es-ES"/>
        </w:rPr>
        <w:t>Geo Parking</w:t>
      </w:r>
    </w:p>
    <w:p w14:paraId="0AF1BAAB" w14:textId="7FCE8A76" w:rsidR="009E75A6" w:rsidRPr="00753FDB" w:rsidRDefault="009E75A6" w:rsidP="009E75A6">
      <w:pPr>
        <w:ind w:left="708" w:hanging="708"/>
        <w:rPr>
          <w:i/>
        </w:rPr>
      </w:pPr>
      <w:r w:rsidRPr="00753FDB">
        <w:rPr>
          <w:b/>
          <w:i/>
        </w:rPr>
        <w:t>Tipo de Documento</w:t>
      </w:r>
      <w:r>
        <w:rPr>
          <w:i/>
        </w:rPr>
        <w:tab/>
      </w:r>
      <w:r w:rsidR="0048324C">
        <w:rPr>
          <w:i/>
          <w:lang w:val="es-419"/>
        </w:rPr>
        <w:t>Proyecto</w:t>
      </w:r>
    </w:p>
    <w:p w14:paraId="7692F1A8" w14:textId="4E77CE7F" w:rsidR="009E75A6" w:rsidRPr="0048324C" w:rsidRDefault="009E75A6" w:rsidP="009E75A6">
      <w:pPr>
        <w:rPr>
          <w:i/>
          <w:lang w:val="es-419"/>
        </w:rPr>
      </w:pPr>
      <w:r w:rsidRPr="00DD2BD5">
        <w:rPr>
          <w:b/>
          <w:i/>
          <w:lang w:val="es-AR"/>
        </w:rPr>
        <w:t xml:space="preserve">Nombre </w:t>
      </w:r>
      <w:r w:rsidR="002B49C7" w:rsidRPr="00DD2BD5">
        <w:rPr>
          <w:b/>
          <w:i/>
          <w:lang w:val="es-AR"/>
        </w:rPr>
        <w:t>Del</w:t>
      </w:r>
      <w:r w:rsidRPr="00DD2BD5">
        <w:rPr>
          <w:b/>
          <w:i/>
          <w:lang w:val="es-AR"/>
        </w:rPr>
        <w:t xml:space="preserve"> Elemento</w:t>
      </w:r>
      <w:r w:rsidRPr="00DD2BD5">
        <w:rPr>
          <w:i/>
          <w:lang w:val="es-AR"/>
        </w:rPr>
        <w:tab/>
      </w:r>
      <w:r w:rsidR="0048324C">
        <w:rPr>
          <w:i/>
          <w:lang w:val="es-419"/>
        </w:rPr>
        <w:t>EstudioInicial</w:t>
      </w:r>
    </w:p>
    <w:p w14:paraId="7E4DBB6E" w14:textId="77777777" w:rsidR="009E75A6" w:rsidRDefault="009E75A6" w:rsidP="009E75A6">
      <w:pPr>
        <w:rPr>
          <w:i/>
        </w:rPr>
      </w:pPr>
      <w:r w:rsidRPr="000C5E6C">
        <w:rPr>
          <w:b/>
          <w:i/>
        </w:rPr>
        <w:t>Versión del Elemento</w:t>
      </w:r>
      <w:r w:rsidRPr="000C5E6C">
        <w:rPr>
          <w:i/>
        </w:rPr>
        <w:tab/>
        <w:t>2.3.1 (Segunda Versión. Tres modificaciones. Un error eliminado)</w:t>
      </w:r>
    </w:p>
    <w:p w14:paraId="071C5F7A" w14:textId="77777777" w:rsidR="00602A5D" w:rsidRDefault="00602A5D" w:rsidP="009E75A6"/>
    <w:p w14:paraId="6687902D" w14:textId="77777777" w:rsidR="00602A5D" w:rsidRDefault="00602A5D" w:rsidP="009E75A6">
      <w:r w:rsidRPr="00300B33">
        <w:rPr>
          <w:b/>
          <w:i/>
          <w:u w:val="single"/>
        </w:rPr>
        <w:t>Nota</w:t>
      </w:r>
      <w:r>
        <w:t>: En todos los casos, los nombres de los documentos serán las primeras letras capitales de los mismos. En el caso de coincidir, se deberá elegir alguno y agregarle la primera letra que siga en la nomenclatura del mismo.</w:t>
      </w:r>
    </w:p>
    <w:p w14:paraId="79B30BC6" w14:textId="77777777" w:rsidR="00602A5D" w:rsidRDefault="00602A5D" w:rsidP="009E75A6"/>
    <w:p w14:paraId="64D7ADAD" w14:textId="77777777" w:rsidR="009E75A6" w:rsidRDefault="009E75A6" w:rsidP="009E75A6">
      <w:r>
        <w:t>Los tipos de documentos y sus acrónimos se muestran a continuación:</w:t>
      </w:r>
    </w:p>
    <w:p w14:paraId="412EC4B4" w14:textId="502FBB6F" w:rsidR="009E75A6" w:rsidRPr="00753FDB" w:rsidRDefault="0009118C" w:rsidP="009E75A6">
      <w:pPr>
        <w:pStyle w:val="Prrafodelista"/>
        <w:numPr>
          <w:ilvl w:val="0"/>
          <w:numId w:val="11"/>
        </w:numPr>
        <w:rPr>
          <w:i/>
        </w:rPr>
      </w:pPr>
      <w:r>
        <w:t>N</w:t>
      </w:r>
      <w:r w:rsidR="005F7CD0">
        <w:rPr>
          <w:lang w:val="es-419"/>
        </w:rPr>
        <w:t>orma</w:t>
      </w:r>
      <w:r>
        <w:t>D</w:t>
      </w:r>
      <w:r w:rsidR="005F7CD0">
        <w:rPr>
          <w:lang w:val="es-419"/>
        </w:rPr>
        <w:t>esarrollo</w:t>
      </w:r>
      <w:r w:rsidR="009E75A6" w:rsidRPr="00753FDB">
        <w:t> </w:t>
      </w:r>
      <w:r>
        <w:t>–</w:t>
      </w:r>
      <w:r w:rsidR="009E75A6" w:rsidRPr="00753FDB">
        <w:t> </w:t>
      </w:r>
      <w:r>
        <w:t>Normas de Desarrollo</w:t>
      </w:r>
    </w:p>
    <w:p w14:paraId="3A3CF4B9" w14:textId="2F43E6E8" w:rsidR="009E75A6" w:rsidRPr="0009118C" w:rsidRDefault="0009118C" w:rsidP="009E75A6">
      <w:pPr>
        <w:pStyle w:val="Prrafodelista"/>
        <w:numPr>
          <w:ilvl w:val="0"/>
          <w:numId w:val="11"/>
        </w:numPr>
        <w:rPr>
          <w:i/>
        </w:rPr>
      </w:pPr>
      <w:r>
        <w:t>P</w:t>
      </w:r>
      <w:r w:rsidR="005F7CD0">
        <w:rPr>
          <w:lang w:val="es-419"/>
        </w:rPr>
        <w:t>lan</w:t>
      </w:r>
      <w:r>
        <w:t>P</w:t>
      </w:r>
      <w:r w:rsidR="005F7CD0">
        <w:rPr>
          <w:lang w:val="es-419"/>
        </w:rPr>
        <w:t>rueba</w:t>
      </w:r>
      <w:r w:rsidR="009E75A6" w:rsidRPr="00753FDB">
        <w:t> </w:t>
      </w:r>
      <w:r w:rsidR="009E75A6">
        <w:t>–</w:t>
      </w:r>
      <w:r w:rsidR="009E75A6" w:rsidRPr="00753FDB">
        <w:t> </w:t>
      </w:r>
      <w:r w:rsidR="009E75A6">
        <w:t>Planes de pruebas</w:t>
      </w:r>
    </w:p>
    <w:p w14:paraId="4F85340C" w14:textId="64B5CA02" w:rsidR="0009118C" w:rsidRPr="0009118C" w:rsidRDefault="00602A5D" w:rsidP="0009118C">
      <w:pPr>
        <w:pStyle w:val="Prrafodelista"/>
        <w:numPr>
          <w:ilvl w:val="0"/>
          <w:numId w:val="11"/>
        </w:numPr>
        <w:rPr>
          <w:i/>
        </w:rPr>
      </w:pPr>
      <w:r>
        <w:t>G</w:t>
      </w:r>
      <w:r w:rsidR="005F7CD0">
        <w:rPr>
          <w:lang w:val="es-419"/>
        </w:rPr>
        <w:t>estion</w:t>
      </w:r>
      <w:r>
        <w:t>R</w:t>
      </w:r>
      <w:r w:rsidR="005F7CD0">
        <w:rPr>
          <w:lang w:val="es-419"/>
        </w:rPr>
        <w:t>isegos</w:t>
      </w:r>
      <w:r w:rsidR="0009118C">
        <w:t xml:space="preserve"> – Gestión de Riesgos</w:t>
      </w:r>
    </w:p>
    <w:p w14:paraId="442A9E34" w14:textId="64BAEE32" w:rsidR="0009118C" w:rsidRPr="0009118C" w:rsidRDefault="00602A5D" w:rsidP="009E75A6">
      <w:pPr>
        <w:pStyle w:val="Prrafodelista"/>
        <w:numPr>
          <w:ilvl w:val="0"/>
          <w:numId w:val="11"/>
        </w:numPr>
        <w:rPr>
          <w:i/>
        </w:rPr>
      </w:pPr>
      <w:r>
        <w:t>E</w:t>
      </w:r>
      <w:r w:rsidR="005F7CD0">
        <w:rPr>
          <w:lang w:val="es-419"/>
        </w:rPr>
        <w:t>studio</w:t>
      </w:r>
      <w:r>
        <w:t>I</w:t>
      </w:r>
      <w:r w:rsidR="005F7CD0">
        <w:rPr>
          <w:lang w:val="es-419"/>
        </w:rPr>
        <w:t>nicial</w:t>
      </w:r>
      <w:r w:rsidR="009E75A6" w:rsidRPr="00753FDB">
        <w:t> </w:t>
      </w:r>
      <w:r w:rsidR="0009118C">
        <w:t>–</w:t>
      </w:r>
      <w:r w:rsidR="009E75A6" w:rsidRPr="00753FDB">
        <w:t> </w:t>
      </w:r>
      <w:r>
        <w:t>Estudio Inicial</w:t>
      </w:r>
    </w:p>
    <w:p w14:paraId="320415AC" w14:textId="5F315201" w:rsidR="0009118C" w:rsidRPr="001B610C" w:rsidRDefault="00DA3540" w:rsidP="00602A5D">
      <w:pPr>
        <w:pStyle w:val="Prrafodelista"/>
        <w:numPr>
          <w:ilvl w:val="0"/>
          <w:numId w:val="11"/>
        </w:numPr>
        <w:rPr>
          <w:i/>
        </w:rPr>
      </w:pPr>
      <w:r>
        <w:t>P</w:t>
      </w:r>
      <w:r w:rsidR="005F7CD0">
        <w:rPr>
          <w:lang w:val="es-419"/>
        </w:rPr>
        <w:t>lan</w:t>
      </w:r>
      <w:r w:rsidR="00602A5D">
        <w:t>G</w:t>
      </w:r>
      <w:r w:rsidR="005F7CD0">
        <w:rPr>
          <w:lang w:val="es-419"/>
        </w:rPr>
        <w:t>estion</w:t>
      </w:r>
      <w:r w:rsidR="00602A5D">
        <w:t>C</w:t>
      </w:r>
      <w:r w:rsidR="005F7CD0">
        <w:rPr>
          <w:lang w:val="es-419"/>
        </w:rPr>
        <w:t>onfiguracion</w:t>
      </w:r>
      <w:r w:rsidR="0009118C">
        <w:t xml:space="preserve"> – </w:t>
      </w:r>
      <w:r>
        <w:t xml:space="preserve">Plan de </w:t>
      </w:r>
      <w:r w:rsidR="00602A5D">
        <w:t>Gestión de Configuración</w:t>
      </w:r>
    </w:p>
    <w:p w14:paraId="61C026B9" w14:textId="178BB4D3" w:rsidR="00362EA9" w:rsidRDefault="00602A5D" w:rsidP="00362EA9">
      <w:pPr>
        <w:pStyle w:val="Prrafodelista"/>
        <w:numPr>
          <w:ilvl w:val="0"/>
          <w:numId w:val="11"/>
        </w:numPr>
        <w:rPr>
          <w:i/>
        </w:rPr>
      </w:pPr>
      <w:r>
        <w:rPr>
          <w:i/>
        </w:rPr>
        <w:t>I</w:t>
      </w:r>
      <w:r w:rsidR="005F7CD0">
        <w:rPr>
          <w:i/>
          <w:lang w:val="es-419"/>
        </w:rPr>
        <w:t>mpacto</w:t>
      </w:r>
      <w:r>
        <w:rPr>
          <w:i/>
        </w:rPr>
        <w:t>A</w:t>
      </w:r>
      <w:r w:rsidR="005F7CD0">
        <w:rPr>
          <w:i/>
          <w:lang w:val="es-419"/>
        </w:rPr>
        <w:t>mbiental</w:t>
      </w:r>
      <w:r>
        <w:rPr>
          <w:i/>
        </w:rPr>
        <w:t xml:space="preserve"> – Impacto ambiental</w:t>
      </w:r>
    </w:p>
    <w:p w14:paraId="239A6CBD" w14:textId="77777777" w:rsidR="00362EA9" w:rsidRPr="00362EA9" w:rsidRDefault="00362EA9" w:rsidP="00362EA9">
      <w:pPr>
        <w:pStyle w:val="Prrafodelista"/>
        <w:numPr>
          <w:ilvl w:val="0"/>
          <w:numId w:val="11"/>
        </w:numPr>
        <w:rPr>
          <w:i/>
        </w:rPr>
      </w:pPr>
      <w:r>
        <w:rPr>
          <w:i/>
        </w:rPr>
        <w:t>Otros documentos podrán ser agregados al ser identificados.</w:t>
      </w:r>
    </w:p>
    <w:p w14:paraId="764A46DA" w14:textId="77777777" w:rsidR="009E75A6" w:rsidRDefault="009E75A6" w:rsidP="009E75A6">
      <w:r>
        <w:t>A continuación se presentan los elementos que se pondrán bajo la gestión de la configuración:</w:t>
      </w:r>
    </w:p>
    <w:p w14:paraId="1A8D223E" w14:textId="77777777" w:rsidR="009E75A6" w:rsidRDefault="00481D57" w:rsidP="009E75A6">
      <w:pPr>
        <w:pStyle w:val="Prrafodelista"/>
        <w:numPr>
          <w:ilvl w:val="0"/>
          <w:numId w:val="22"/>
        </w:numPr>
      </w:pPr>
      <w:r>
        <w:t xml:space="preserve">Product </w:t>
      </w:r>
      <w:proofErr w:type="spellStart"/>
      <w:r>
        <w:t>Backlog</w:t>
      </w:r>
      <w:proofErr w:type="spellEnd"/>
    </w:p>
    <w:p w14:paraId="3367608B" w14:textId="77777777" w:rsidR="00602A5D" w:rsidRDefault="00481D57" w:rsidP="009E75A6">
      <w:pPr>
        <w:pStyle w:val="Prrafodelista"/>
        <w:numPr>
          <w:ilvl w:val="0"/>
          <w:numId w:val="22"/>
        </w:numPr>
      </w:pPr>
      <w:r>
        <w:t xml:space="preserve">Sprint </w:t>
      </w:r>
      <w:proofErr w:type="spellStart"/>
      <w:r>
        <w:t>Backlog</w:t>
      </w:r>
      <w:proofErr w:type="spellEnd"/>
    </w:p>
    <w:p w14:paraId="1FEF7AEE" w14:textId="77777777" w:rsidR="009E75A6" w:rsidRDefault="00481D57" w:rsidP="009E75A6">
      <w:pPr>
        <w:pStyle w:val="Prrafodelista"/>
        <w:numPr>
          <w:ilvl w:val="0"/>
          <w:numId w:val="22"/>
        </w:numPr>
      </w:pPr>
      <w:r>
        <w:t xml:space="preserve">Sprint </w:t>
      </w:r>
      <w:proofErr w:type="spellStart"/>
      <w:r>
        <w:t>Reviews</w:t>
      </w:r>
      <w:proofErr w:type="spellEnd"/>
    </w:p>
    <w:p w14:paraId="414BCC69" w14:textId="77777777" w:rsidR="009E75A6" w:rsidRDefault="00481D57" w:rsidP="009E75A6">
      <w:pPr>
        <w:pStyle w:val="Prrafodelista"/>
        <w:numPr>
          <w:ilvl w:val="0"/>
          <w:numId w:val="22"/>
        </w:numPr>
      </w:pPr>
      <w:r>
        <w:t>Sprint Retrospective</w:t>
      </w:r>
    </w:p>
    <w:p w14:paraId="13EDAAB8" w14:textId="77777777" w:rsidR="009E75A6" w:rsidRDefault="00481D57" w:rsidP="009E75A6">
      <w:pPr>
        <w:pStyle w:val="Prrafodelista"/>
        <w:numPr>
          <w:ilvl w:val="0"/>
          <w:numId w:val="22"/>
        </w:numPr>
      </w:pPr>
      <w:r>
        <w:t xml:space="preserve">Sprint Product </w:t>
      </w:r>
      <w:proofErr w:type="spellStart"/>
      <w:r>
        <w:t>Burndown</w:t>
      </w:r>
      <w:proofErr w:type="spellEnd"/>
      <w:r>
        <w:t xml:space="preserve"> Chart</w:t>
      </w:r>
    </w:p>
    <w:p w14:paraId="1FBB0EC4" w14:textId="77777777" w:rsidR="009E75A6" w:rsidRDefault="00481D57" w:rsidP="009E75A6">
      <w:pPr>
        <w:pStyle w:val="Prrafodelista"/>
        <w:numPr>
          <w:ilvl w:val="0"/>
          <w:numId w:val="22"/>
        </w:numPr>
      </w:pPr>
      <w:r>
        <w:t xml:space="preserve">Product </w:t>
      </w:r>
      <w:proofErr w:type="spellStart"/>
      <w:r>
        <w:t>BurnUp</w:t>
      </w:r>
      <w:proofErr w:type="spellEnd"/>
      <w:r>
        <w:t xml:space="preserve"> Chart</w:t>
      </w:r>
    </w:p>
    <w:p w14:paraId="66323856" w14:textId="77777777" w:rsidR="009E75A6" w:rsidRDefault="00481D57" w:rsidP="009E75A6">
      <w:pPr>
        <w:pStyle w:val="Prrafodelista"/>
        <w:numPr>
          <w:ilvl w:val="0"/>
          <w:numId w:val="22"/>
        </w:numPr>
      </w:pPr>
      <w:proofErr w:type="spellStart"/>
      <w:r>
        <w:t>Risk</w:t>
      </w:r>
      <w:proofErr w:type="spellEnd"/>
      <w:r>
        <w:t xml:space="preserve"> </w:t>
      </w:r>
      <w:proofErr w:type="spellStart"/>
      <w:r>
        <w:t>Burndown</w:t>
      </w:r>
      <w:proofErr w:type="spellEnd"/>
      <w:r>
        <w:t xml:space="preserve"> Chart</w:t>
      </w:r>
    </w:p>
    <w:p w14:paraId="2FA831DB" w14:textId="77777777" w:rsidR="00481D57" w:rsidRDefault="00481D57" w:rsidP="009E75A6">
      <w:pPr>
        <w:pStyle w:val="Prrafodelista"/>
        <w:numPr>
          <w:ilvl w:val="0"/>
          <w:numId w:val="22"/>
        </w:numPr>
      </w:pPr>
      <w:r>
        <w:t>Manuales de Usuario</w:t>
      </w:r>
    </w:p>
    <w:p w14:paraId="628D66A3" w14:textId="77777777" w:rsidR="00481D57" w:rsidRDefault="00481D57" w:rsidP="009E75A6">
      <w:pPr>
        <w:pStyle w:val="Prrafodelista"/>
        <w:numPr>
          <w:ilvl w:val="0"/>
          <w:numId w:val="22"/>
        </w:numPr>
      </w:pPr>
      <w:r>
        <w:t>Código fuente web.</w:t>
      </w:r>
    </w:p>
    <w:p w14:paraId="65A77160" w14:textId="77777777" w:rsidR="00481D57" w:rsidRDefault="00481D57" w:rsidP="009E75A6">
      <w:pPr>
        <w:pStyle w:val="Prrafodelista"/>
        <w:numPr>
          <w:ilvl w:val="0"/>
          <w:numId w:val="22"/>
        </w:numPr>
      </w:pPr>
      <w:r>
        <w:t>Código fuente móvil.</w:t>
      </w:r>
    </w:p>
    <w:p w14:paraId="63B55ADF" w14:textId="77777777" w:rsidR="001D41FB" w:rsidRDefault="001D41FB" w:rsidP="009E75A6">
      <w:pPr>
        <w:pStyle w:val="Prrafodelista"/>
        <w:numPr>
          <w:ilvl w:val="0"/>
          <w:numId w:val="22"/>
        </w:numPr>
      </w:pPr>
      <w:r>
        <w:t>Diagramas de Diseño (</w:t>
      </w:r>
      <w:proofErr w:type="spellStart"/>
      <w:r>
        <w:t>Interacción,Comunicación</w:t>
      </w:r>
      <w:proofErr w:type="spellEnd"/>
      <w:r>
        <w:t>, Clases, Implementación, Interfaces, Estados)</w:t>
      </w:r>
    </w:p>
    <w:p w14:paraId="3F6C0589" w14:textId="77777777" w:rsidR="001D41FB" w:rsidRDefault="001D41FB" w:rsidP="009E75A6">
      <w:pPr>
        <w:pStyle w:val="Prrafodelista"/>
        <w:numPr>
          <w:ilvl w:val="0"/>
          <w:numId w:val="22"/>
        </w:numPr>
      </w:pPr>
      <w:r>
        <w:t>Diagramas Entidad Relación</w:t>
      </w:r>
    </w:p>
    <w:p w14:paraId="2E1D4185" w14:textId="77777777" w:rsidR="001D41FB" w:rsidRDefault="001D41FB" w:rsidP="009E75A6">
      <w:pPr>
        <w:pStyle w:val="Prrafodelista"/>
        <w:numPr>
          <w:ilvl w:val="0"/>
          <w:numId w:val="22"/>
        </w:numPr>
      </w:pPr>
      <w:r>
        <w:t>Otros</w:t>
      </w:r>
    </w:p>
    <w:p w14:paraId="3367629C" w14:textId="77777777" w:rsidR="00481D57" w:rsidRDefault="00481D57" w:rsidP="00481D57"/>
    <w:p w14:paraId="203EC59A" w14:textId="77777777" w:rsidR="009E75A6" w:rsidRDefault="009E75A6" w:rsidP="00481D57">
      <w:pPr>
        <w:pStyle w:val="Prrafodelista"/>
      </w:pPr>
      <w:r>
        <w:t xml:space="preserve">Así mismo </w:t>
      </w:r>
      <w:r w:rsidR="00D07B1C">
        <w:t xml:space="preserve">si llegara a ser necesario </w:t>
      </w:r>
      <w:r>
        <w:t>se generaran otros documentos referentes a apéndices que deben de ser llenados y que deben de ser almacenados y gestionados dentro d</w:t>
      </w:r>
      <w:r w:rsidR="00A51136">
        <w:t xml:space="preserve">el </w:t>
      </w:r>
      <w:proofErr w:type="gramStart"/>
      <w:r w:rsidR="00A51136">
        <w:t xml:space="preserve">SCM </w:t>
      </w:r>
      <w:r>
        <w:t>,</w:t>
      </w:r>
      <w:proofErr w:type="gramEnd"/>
      <w:r>
        <w:t xml:space="preserve"> dicho elementos se identificaran de la siguiente </w:t>
      </w:r>
      <w:r w:rsidR="00A51136">
        <w:t>nomenclatura</w:t>
      </w:r>
      <w:r>
        <w:t>:</w:t>
      </w:r>
    </w:p>
    <w:p w14:paraId="232F7100" w14:textId="77777777" w:rsidR="00A51136" w:rsidRDefault="00A51136" w:rsidP="00481D57">
      <w:pPr>
        <w:pStyle w:val="Prrafodelista"/>
      </w:pPr>
    </w:p>
    <w:p w14:paraId="6E0ECE7C" w14:textId="77777777" w:rsidR="00A51136" w:rsidRPr="00A51136" w:rsidRDefault="002B49C7" w:rsidP="00A51136">
      <w:pPr>
        <w:pStyle w:val="Prrafodelista"/>
        <w:jc w:val="center"/>
        <w:rPr>
          <w:b/>
        </w:rPr>
      </w:pPr>
      <w:proofErr w:type="gramStart"/>
      <w:r>
        <w:rPr>
          <w:b/>
        </w:rPr>
        <w:t>Apéndice</w:t>
      </w:r>
      <w:r w:rsidRPr="00A51136">
        <w:rPr>
          <w:b/>
        </w:rPr>
        <w:t>[</w:t>
      </w:r>
      <w:proofErr w:type="gramEnd"/>
      <w:r w:rsidR="00A51136" w:rsidRPr="00A51136">
        <w:rPr>
          <w:b/>
        </w:rPr>
        <w:t>letra</w:t>
      </w:r>
      <w:r>
        <w:rPr>
          <w:b/>
        </w:rPr>
        <w:t>]</w:t>
      </w:r>
      <w:r w:rsidRPr="00A51136">
        <w:rPr>
          <w:b/>
        </w:rPr>
        <w:t>_[</w:t>
      </w:r>
      <w:r w:rsidR="00A51136" w:rsidRPr="00A51136">
        <w:rPr>
          <w:b/>
        </w:rPr>
        <w:t>Documento</w:t>
      </w:r>
      <w:r w:rsidRPr="00A51136">
        <w:rPr>
          <w:b/>
        </w:rPr>
        <w:t xml:space="preserve">] </w:t>
      </w:r>
      <w:r>
        <w:rPr>
          <w:b/>
        </w:rPr>
        <w:t>_</w:t>
      </w:r>
      <w:r w:rsidRPr="00A51136">
        <w:rPr>
          <w:b/>
        </w:rPr>
        <w:t>[</w:t>
      </w:r>
      <w:r w:rsidR="00A51136" w:rsidRPr="00A51136">
        <w:rPr>
          <w:b/>
        </w:rPr>
        <w:t>Elemento].[</w:t>
      </w:r>
      <w:proofErr w:type="spellStart"/>
      <w:r w:rsidR="00A51136" w:rsidRPr="00A51136">
        <w:rPr>
          <w:b/>
        </w:rPr>
        <w:t>pdf</w:t>
      </w:r>
      <w:proofErr w:type="spellEnd"/>
      <w:r w:rsidR="00A51136" w:rsidRPr="00A51136">
        <w:rPr>
          <w:b/>
        </w:rPr>
        <w:t>/</w:t>
      </w:r>
      <w:proofErr w:type="spellStart"/>
      <w:r w:rsidR="00A51136" w:rsidRPr="00A51136">
        <w:rPr>
          <w:b/>
        </w:rPr>
        <w:t>docx</w:t>
      </w:r>
      <w:proofErr w:type="spellEnd"/>
      <w:r w:rsidR="00A51136" w:rsidRPr="00A51136">
        <w:rPr>
          <w:b/>
        </w:rPr>
        <w:t>]</w:t>
      </w:r>
    </w:p>
    <w:p w14:paraId="491461CF" w14:textId="77777777" w:rsidR="00A51136" w:rsidRDefault="00A51136" w:rsidP="00481D57">
      <w:pPr>
        <w:pStyle w:val="Prrafodelista"/>
      </w:pPr>
    </w:p>
    <w:p w14:paraId="2DF9184B" w14:textId="77777777" w:rsidR="009E75A6" w:rsidRDefault="009E75A6" w:rsidP="009E75A6">
      <w:pPr>
        <w:pStyle w:val="Ttulo2"/>
        <w:numPr>
          <w:ilvl w:val="1"/>
          <w:numId w:val="1"/>
        </w:numPr>
      </w:pPr>
      <w:bookmarkStart w:id="21" w:name="_Toc390892137"/>
      <w:r w:rsidRPr="000F2A86">
        <w:t xml:space="preserve">Establecer un sistema de </w:t>
      </w:r>
      <w:r>
        <w:t>administración de configuración</w:t>
      </w:r>
      <w:bookmarkEnd w:id="21"/>
    </w:p>
    <w:p w14:paraId="4825C3C5" w14:textId="77777777" w:rsidR="009E75A6" w:rsidRDefault="009E75A6" w:rsidP="009E75A6">
      <w:r>
        <w:t>Para seleccionar el sistema que servirá como gestor de la configuración, se tomara en cuenta los siguientes puntos:</w:t>
      </w:r>
    </w:p>
    <w:p w14:paraId="6BD44431" w14:textId="77777777" w:rsidR="009E75A6" w:rsidRDefault="009E75A6" w:rsidP="009E75A6">
      <w:pPr>
        <w:pStyle w:val="Prrafodelista"/>
        <w:numPr>
          <w:ilvl w:val="0"/>
          <w:numId w:val="20"/>
        </w:numPr>
      </w:pPr>
      <w:r>
        <w:t>Que la versión del software no sea de prueba o de paga.</w:t>
      </w:r>
    </w:p>
    <w:p w14:paraId="4948EDA8" w14:textId="77777777" w:rsidR="009E75A6" w:rsidRDefault="009E75A6" w:rsidP="009E75A6">
      <w:pPr>
        <w:pStyle w:val="Prrafodelista"/>
        <w:numPr>
          <w:ilvl w:val="0"/>
          <w:numId w:val="20"/>
        </w:numPr>
      </w:pPr>
      <w:r>
        <w:t>Permita administrar a los usuarios que tendrán acceso al sistema</w:t>
      </w:r>
    </w:p>
    <w:p w14:paraId="0DD22891" w14:textId="77777777" w:rsidR="009E75A6" w:rsidRDefault="009E75A6" w:rsidP="009E75A6">
      <w:pPr>
        <w:pStyle w:val="Prrafodelista"/>
        <w:numPr>
          <w:ilvl w:val="0"/>
          <w:numId w:val="20"/>
        </w:numPr>
      </w:pPr>
      <w:r>
        <w:t>Permita otorgar permisos a los usuarios que accederán al sistema</w:t>
      </w:r>
    </w:p>
    <w:p w14:paraId="526AF0AE" w14:textId="77777777" w:rsidR="009E75A6" w:rsidRDefault="009E75A6" w:rsidP="009E75A6">
      <w:pPr>
        <w:pStyle w:val="Prrafodelista"/>
        <w:numPr>
          <w:ilvl w:val="0"/>
          <w:numId w:val="20"/>
        </w:numPr>
      </w:pPr>
      <w:r>
        <w:t>Que sea un sistema fácil de usar</w:t>
      </w:r>
    </w:p>
    <w:p w14:paraId="6BA03147" w14:textId="77777777" w:rsidR="009E75A6" w:rsidRDefault="009E75A6" w:rsidP="009E75A6">
      <w:pPr>
        <w:pStyle w:val="Prrafodelista"/>
        <w:numPr>
          <w:ilvl w:val="0"/>
          <w:numId w:val="20"/>
        </w:numPr>
      </w:pPr>
      <w:r>
        <w:t xml:space="preserve">Que no sea un </w:t>
      </w:r>
      <w:proofErr w:type="spellStart"/>
      <w:r>
        <w:t>plugin</w:t>
      </w:r>
      <w:proofErr w:type="spellEnd"/>
      <w:r>
        <w:t xml:space="preserve"> de un ambiente de desarrollo (IDE).</w:t>
      </w:r>
    </w:p>
    <w:p w14:paraId="7B8F6A79" w14:textId="77777777" w:rsidR="009E75A6" w:rsidRDefault="009E75A6" w:rsidP="009E75A6">
      <w:pPr>
        <w:pStyle w:val="Prrafodelista"/>
        <w:numPr>
          <w:ilvl w:val="0"/>
          <w:numId w:val="20"/>
        </w:numPr>
      </w:pPr>
      <w:r>
        <w:t>Que se pueda utilizar en distintos sistemas operativos</w:t>
      </w:r>
    </w:p>
    <w:p w14:paraId="47F4A38F" w14:textId="77777777" w:rsidR="009E75A6" w:rsidRDefault="009E75A6" w:rsidP="009E75A6">
      <w:pPr>
        <w:pStyle w:val="Prrafodelista"/>
        <w:numPr>
          <w:ilvl w:val="0"/>
          <w:numId w:val="20"/>
        </w:numPr>
      </w:pPr>
      <w:r>
        <w:t>Que permita solucionar los conflictos que surjan de una manera eficaz</w:t>
      </w:r>
    </w:p>
    <w:p w14:paraId="0F338BAE" w14:textId="77777777" w:rsidR="003322E3" w:rsidRDefault="003322E3" w:rsidP="003322E3">
      <w:pPr>
        <w:pStyle w:val="Prrafodelista"/>
        <w:ind w:left="765"/>
      </w:pPr>
    </w:p>
    <w:p w14:paraId="478246CF" w14:textId="77777777" w:rsidR="009E75A6" w:rsidRPr="008008FB" w:rsidRDefault="009E75A6" w:rsidP="009E75A6"/>
    <w:tbl>
      <w:tblPr>
        <w:tblStyle w:val="Cuadrculaclara-nfasis5"/>
        <w:tblW w:w="10490" w:type="dxa"/>
        <w:tblInd w:w="-176" w:type="dxa"/>
        <w:tblLayout w:type="fixed"/>
        <w:tblLook w:val="0620" w:firstRow="1" w:lastRow="0" w:firstColumn="0" w:lastColumn="0" w:noHBand="1" w:noVBand="1"/>
      </w:tblPr>
      <w:tblGrid>
        <w:gridCol w:w="1175"/>
        <w:gridCol w:w="897"/>
        <w:gridCol w:w="1035"/>
        <w:gridCol w:w="1035"/>
        <w:gridCol w:w="1104"/>
        <w:gridCol w:w="992"/>
        <w:gridCol w:w="1008"/>
        <w:gridCol w:w="1035"/>
        <w:gridCol w:w="1174"/>
        <w:gridCol w:w="1035"/>
      </w:tblGrid>
      <w:tr w:rsidR="003322E3" w14:paraId="617B798C" w14:textId="77777777" w:rsidTr="002B49C7">
        <w:trPr>
          <w:cnfStyle w:val="100000000000" w:firstRow="1" w:lastRow="0" w:firstColumn="0" w:lastColumn="0" w:oddVBand="0" w:evenVBand="0" w:oddHBand="0" w:evenHBand="0" w:firstRowFirstColumn="0" w:firstRowLastColumn="0" w:lastRowFirstColumn="0" w:lastRowLastColumn="0"/>
          <w:trHeight w:val="751"/>
        </w:trPr>
        <w:tc>
          <w:tcPr>
            <w:tcW w:w="1175" w:type="dxa"/>
          </w:tcPr>
          <w:p w14:paraId="6BE360AB" w14:textId="77777777" w:rsidR="003322E3" w:rsidRPr="007D54F8" w:rsidRDefault="003322E3" w:rsidP="00D4430C">
            <w:pPr>
              <w:rPr>
                <w:sz w:val="18"/>
              </w:rPr>
            </w:pPr>
            <w:r w:rsidRPr="007D54F8">
              <w:rPr>
                <w:sz w:val="18"/>
              </w:rPr>
              <w:t>Sistema</w:t>
            </w:r>
          </w:p>
        </w:tc>
        <w:tc>
          <w:tcPr>
            <w:tcW w:w="897" w:type="dxa"/>
          </w:tcPr>
          <w:p w14:paraId="0D00686D" w14:textId="77777777" w:rsidR="003322E3" w:rsidRPr="007D54F8" w:rsidRDefault="003322E3" w:rsidP="00D4430C">
            <w:pPr>
              <w:rPr>
                <w:sz w:val="18"/>
              </w:rPr>
            </w:pPr>
            <w:r>
              <w:rPr>
                <w:sz w:val="18"/>
              </w:rPr>
              <w:t>Prueba o Paga</w:t>
            </w:r>
          </w:p>
        </w:tc>
        <w:tc>
          <w:tcPr>
            <w:tcW w:w="1035" w:type="dxa"/>
          </w:tcPr>
          <w:p w14:paraId="63B2CB14" w14:textId="77777777" w:rsidR="003322E3" w:rsidRPr="007D54F8" w:rsidRDefault="003322E3" w:rsidP="00D4430C">
            <w:pPr>
              <w:rPr>
                <w:caps/>
                <w:sz w:val="18"/>
              </w:rPr>
            </w:pPr>
            <w:r w:rsidRPr="007D54F8">
              <w:rPr>
                <w:sz w:val="18"/>
              </w:rPr>
              <w:t>Usuarios</w:t>
            </w:r>
          </w:p>
        </w:tc>
        <w:tc>
          <w:tcPr>
            <w:tcW w:w="1035" w:type="dxa"/>
          </w:tcPr>
          <w:p w14:paraId="5D25A1EB" w14:textId="77777777" w:rsidR="003322E3" w:rsidRPr="007D54F8" w:rsidRDefault="003322E3" w:rsidP="00D4430C">
            <w:pPr>
              <w:rPr>
                <w:sz w:val="18"/>
              </w:rPr>
            </w:pPr>
            <w:r w:rsidRPr="007D54F8">
              <w:rPr>
                <w:sz w:val="18"/>
              </w:rPr>
              <w:t>Permisos</w:t>
            </w:r>
          </w:p>
        </w:tc>
        <w:tc>
          <w:tcPr>
            <w:tcW w:w="1104" w:type="dxa"/>
          </w:tcPr>
          <w:p w14:paraId="07C1A48B" w14:textId="77777777" w:rsidR="003322E3" w:rsidRPr="007D54F8" w:rsidRDefault="003322E3" w:rsidP="00D4430C">
            <w:pPr>
              <w:rPr>
                <w:sz w:val="18"/>
              </w:rPr>
            </w:pPr>
            <w:r w:rsidRPr="007D54F8">
              <w:rPr>
                <w:sz w:val="18"/>
              </w:rPr>
              <w:t>Usabilidad</w:t>
            </w:r>
          </w:p>
        </w:tc>
        <w:tc>
          <w:tcPr>
            <w:tcW w:w="992" w:type="dxa"/>
          </w:tcPr>
          <w:p w14:paraId="2AD218C0" w14:textId="77777777" w:rsidR="003322E3" w:rsidRPr="007D54F8" w:rsidRDefault="003322E3" w:rsidP="00D4430C">
            <w:pPr>
              <w:rPr>
                <w:sz w:val="18"/>
              </w:rPr>
            </w:pPr>
            <w:r>
              <w:rPr>
                <w:sz w:val="18"/>
              </w:rPr>
              <w:t>Conexión con SVN</w:t>
            </w:r>
          </w:p>
        </w:tc>
        <w:tc>
          <w:tcPr>
            <w:tcW w:w="1008" w:type="dxa"/>
          </w:tcPr>
          <w:p w14:paraId="590C56B0" w14:textId="77777777" w:rsidR="003322E3" w:rsidRPr="007D54F8" w:rsidRDefault="003322E3" w:rsidP="00D4430C">
            <w:pPr>
              <w:rPr>
                <w:sz w:val="18"/>
              </w:rPr>
            </w:pPr>
            <w:proofErr w:type="spellStart"/>
            <w:r>
              <w:rPr>
                <w:sz w:val="18"/>
              </w:rPr>
              <w:t>Plugin</w:t>
            </w:r>
            <w:proofErr w:type="spellEnd"/>
          </w:p>
        </w:tc>
        <w:tc>
          <w:tcPr>
            <w:tcW w:w="1035" w:type="dxa"/>
          </w:tcPr>
          <w:p w14:paraId="49668F14" w14:textId="77777777" w:rsidR="003322E3" w:rsidRPr="007D54F8" w:rsidRDefault="003322E3" w:rsidP="00D4430C">
            <w:pPr>
              <w:rPr>
                <w:sz w:val="18"/>
              </w:rPr>
            </w:pPr>
            <w:proofErr w:type="spellStart"/>
            <w:r w:rsidRPr="007D54F8">
              <w:rPr>
                <w:sz w:val="18"/>
              </w:rPr>
              <w:t>MultiOS</w:t>
            </w:r>
            <w:proofErr w:type="spellEnd"/>
          </w:p>
        </w:tc>
        <w:tc>
          <w:tcPr>
            <w:tcW w:w="1174" w:type="dxa"/>
          </w:tcPr>
          <w:p w14:paraId="7E8BD6BE" w14:textId="77777777" w:rsidR="003322E3" w:rsidRPr="007D54F8" w:rsidRDefault="003322E3" w:rsidP="00D4430C">
            <w:pPr>
              <w:rPr>
                <w:sz w:val="18"/>
              </w:rPr>
            </w:pPr>
            <w:r w:rsidRPr="007D54F8">
              <w:rPr>
                <w:sz w:val="18"/>
              </w:rPr>
              <w:t>Resolución de Conflictos</w:t>
            </w:r>
          </w:p>
        </w:tc>
        <w:tc>
          <w:tcPr>
            <w:tcW w:w="1035" w:type="dxa"/>
          </w:tcPr>
          <w:p w14:paraId="55BA271D" w14:textId="77777777" w:rsidR="003322E3" w:rsidRPr="007D54F8" w:rsidRDefault="003322E3" w:rsidP="00D4430C">
            <w:pPr>
              <w:rPr>
                <w:sz w:val="18"/>
              </w:rPr>
            </w:pPr>
            <w:r>
              <w:rPr>
                <w:sz w:val="18"/>
              </w:rPr>
              <w:t>Total</w:t>
            </w:r>
          </w:p>
        </w:tc>
      </w:tr>
      <w:tr w:rsidR="003322E3" w14:paraId="5E0FE494" w14:textId="77777777" w:rsidTr="002B49C7">
        <w:trPr>
          <w:trHeight w:val="535"/>
        </w:trPr>
        <w:tc>
          <w:tcPr>
            <w:tcW w:w="1175" w:type="dxa"/>
          </w:tcPr>
          <w:p w14:paraId="58F2CCEB" w14:textId="77777777" w:rsidR="003322E3" w:rsidRPr="00900665" w:rsidRDefault="003322E3" w:rsidP="00D4430C">
            <w:pPr>
              <w:rPr>
                <w:sz w:val="18"/>
              </w:rPr>
            </w:pPr>
            <w:proofErr w:type="spellStart"/>
            <w:r>
              <w:rPr>
                <w:sz w:val="18"/>
              </w:rPr>
              <w:t>RiouxSVN</w:t>
            </w:r>
            <w:proofErr w:type="spellEnd"/>
          </w:p>
        </w:tc>
        <w:tc>
          <w:tcPr>
            <w:tcW w:w="897" w:type="dxa"/>
          </w:tcPr>
          <w:p w14:paraId="75AC4423" w14:textId="77777777" w:rsidR="003322E3" w:rsidRPr="008008FB" w:rsidRDefault="003322E3" w:rsidP="00D4430C">
            <w:pPr>
              <w:jc w:val="center"/>
            </w:pPr>
            <w:r w:rsidRPr="008008FB">
              <w:t>No</w:t>
            </w:r>
          </w:p>
        </w:tc>
        <w:tc>
          <w:tcPr>
            <w:tcW w:w="1035" w:type="dxa"/>
          </w:tcPr>
          <w:p w14:paraId="6CBEDAB7" w14:textId="77777777" w:rsidR="003322E3" w:rsidRPr="008008FB" w:rsidRDefault="003322E3" w:rsidP="00D4430C">
            <w:pPr>
              <w:jc w:val="center"/>
            </w:pPr>
            <w:r>
              <w:t>Hasta 5</w:t>
            </w:r>
          </w:p>
        </w:tc>
        <w:tc>
          <w:tcPr>
            <w:tcW w:w="1035" w:type="dxa"/>
          </w:tcPr>
          <w:p w14:paraId="70D97CD0" w14:textId="77777777" w:rsidR="003322E3" w:rsidRPr="008008FB" w:rsidRDefault="003322E3" w:rsidP="00D4430C">
            <w:pPr>
              <w:jc w:val="center"/>
            </w:pPr>
            <w:r w:rsidRPr="008008FB">
              <w:t>Si</w:t>
            </w:r>
          </w:p>
        </w:tc>
        <w:tc>
          <w:tcPr>
            <w:tcW w:w="1104" w:type="dxa"/>
          </w:tcPr>
          <w:p w14:paraId="62962BC6" w14:textId="77777777" w:rsidR="003322E3" w:rsidRPr="008008FB" w:rsidRDefault="003322E3" w:rsidP="00D4430C">
            <w:pPr>
              <w:jc w:val="center"/>
            </w:pPr>
            <w:r w:rsidRPr="008008FB">
              <w:t>Si</w:t>
            </w:r>
          </w:p>
        </w:tc>
        <w:tc>
          <w:tcPr>
            <w:tcW w:w="992" w:type="dxa"/>
          </w:tcPr>
          <w:p w14:paraId="361A40A5" w14:textId="77777777" w:rsidR="003322E3" w:rsidRPr="008008FB" w:rsidRDefault="003322E3" w:rsidP="00D4430C">
            <w:pPr>
              <w:jc w:val="center"/>
            </w:pPr>
            <w:r w:rsidRPr="008008FB">
              <w:t>No</w:t>
            </w:r>
          </w:p>
        </w:tc>
        <w:tc>
          <w:tcPr>
            <w:tcW w:w="1008" w:type="dxa"/>
          </w:tcPr>
          <w:p w14:paraId="282EBB21" w14:textId="77777777" w:rsidR="003322E3" w:rsidRPr="008008FB" w:rsidRDefault="003322E3" w:rsidP="00D4430C">
            <w:pPr>
              <w:jc w:val="center"/>
            </w:pPr>
            <w:r>
              <w:t>Si</w:t>
            </w:r>
          </w:p>
        </w:tc>
        <w:tc>
          <w:tcPr>
            <w:tcW w:w="1035" w:type="dxa"/>
          </w:tcPr>
          <w:p w14:paraId="23CDBBE1" w14:textId="77777777" w:rsidR="003322E3" w:rsidRPr="008008FB" w:rsidRDefault="003322E3" w:rsidP="00D4430C">
            <w:pPr>
              <w:jc w:val="center"/>
            </w:pPr>
            <w:r w:rsidRPr="008008FB">
              <w:t>Si</w:t>
            </w:r>
          </w:p>
        </w:tc>
        <w:tc>
          <w:tcPr>
            <w:tcW w:w="1174" w:type="dxa"/>
          </w:tcPr>
          <w:p w14:paraId="26AD66E1" w14:textId="77777777" w:rsidR="003322E3" w:rsidRPr="008008FB" w:rsidRDefault="003322E3" w:rsidP="00D4430C">
            <w:pPr>
              <w:jc w:val="center"/>
            </w:pPr>
            <w:r>
              <w:t>Si</w:t>
            </w:r>
          </w:p>
        </w:tc>
        <w:tc>
          <w:tcPr>
            <w:tcW w:w="1035" w:type="dxa"/>
          </w:tcPr>
          <w:p w14:paraId="65508BCB" w14:textId="77777777" w:rsidR="003322E3" w:rsidRPr="008008FB" w:rsidRDefault="003322E3" w:rsidP="00D4430C">
            <w:pPr>
              <w:jc w:val="center"/>
            </w:pPr>
            <w:r>
              <w:t>6</w:t>
            </w:r>
          </w:p>
        </w:tc>
      </w:tr>
      <w:tr w:rsidR="003322E3" w14:paraId="7D7A3548" w14:textId="77777777" w:rsidTr="002B49C7">
        <w:trPr>
          <w:trHeight w:val="544"/>
        </w:trPr>
        <w:tc>
          <w:tcPr>
            <w:tcW w:w="1175" w:type="dxa"/>
          </w:tcPr>
          <w:p w14:paraId="22C0E8F2" w14:textId="77777777" w:rsidR="003322E3" w:rsidRPr="00900665" w:rsidRDefault="003322E3" w:rsidP="00D4430C">
            <w:pPr>
              <w:rPr>
                <w:sz w:val="18"/>
              </w:rPr>
            </w:pPr>
            <w:proofErr w:type="spellStart"/>
            <w:r>
              <w:rPr>
                <w:sz w:val="18"/>
              </w:rPr>
              <w:t>TortoiseHg</w:t>
            </w:r>
            <w:proofErr w:type="spellEnd"/>
          </w:p>
        </w:tc>
        <w:tc>
          <w:tcPr>
            <w:tcW w:w="897" w:type="dxa"/>
          </w:tcPr>
          <w:p w14:paraId="5DB543F5" w14:textId="77777777" w:rsidR="003322E3" w:rsidRPr="008008FB" w:rsidRDefault="003322E3" w:rsidP="00D4430C">
            <w:pPr>
              <w:jc w:val="center"/>
            </w:pPr>
            <w:r w:rsidRPr="008008FB">
              <w:t>No</w:t>
            </w:r>
          </w:p>
        </w:tc>
        <w:tc>
          <w:tcPr>
            <w:tcW w:w="1035" w:type="dxa"/>
          </w:tcPr>
          <w:p w14:paraId="0DFD091D" w14:textId="77777777" w:rsidR="003322E3" w:rsidRPr="008008FB" w:rsidRDefault="003322E3" w:rsidP="00D4430C">
            <w:pPr>
              <w:jc w:val="center"/>
            </w:pPr>
            <w:r>
              <w:t>Hasta 5</w:t>
            </w:r>
          </w:p>
        </w:tc>
        <w:tc>
          <w:tcPr>
            <w:tcW w:w="1035" w:type="dxa"/>
          </w:tcPr>
          <w:p w14:paraId="3F5361B8" w14:textId="77777777" w:rsidR="003322E3" w:rsidRPr="008008FB" w:rsidRDefault="003322E3" w:rsidP="00D4430C">
            <w:pPr>
              <w:jc w:val="center"/>
            </w:pPr>
            <w:r w:rsidRPr="008008FB">
              <w:t>Si</w:t>
            </w:r>
          </w:p>
        </w:tc>
        <w:tc>
          <w:tcPr>
            <w:tcW w:w="1104" w:type="dxa"/>
          </w:tcPr>
          <w:p w14:paraId="7CD8B4EB" w14:textId="77777777" w:rsidR="003322E3" w:rsidRPr="008008FB" w:rsidRDefault="003322E3" w:rsidP="00D4430C">
            <w:pPr>
              <w:jc w:val="center"/>
            </w:pPr>
            <w:r w:rsidRPr="008008FB">
              <w:t>Si</w:t>
            </w:r>
          </w:p>
        </w:tc>
        <w:tc>
          <w:tcPr>
            <w:tcW w:w="992" w:type="dxa"/>
          </w:tcPr>
          <w:p w14:paraId="20A19CD9" w14:textId="77777777" w:rsidR="003322E3" w:rsidRPr="008008FB" w:rsidRDefault="003322E3" w:rsidP="00D4430C">
            <w:pPr>
              <w:jc w:val="center"/>
            </w:pPr>
            <w:r>
              <w:t>Si</w:t>
            </w:r>
          </w:p>
        </w:tc>
        <w:tc>
          <w:tcPr>
            <w:tcW w:w="1008" w:type="dxa"/>
          </w:tcPr>
          <w:p w14:paraId="730B05DF" w14:textId="77777777" w:rsidR="003322E3" w:rsidRPr="008008FB" w:rsidRDefault="003322E3" w:rsidP="00D4430C">
            <w:pPr>
              <w:jc w:val="center"/>
            </w:pPr>
            <w:r>
              <w:t>No</w:t>
            </w:r>
          </w:p>
        </w:tc>
        <w:tc>
          <w:tcPr>
            <w:tcW w:w="1035" w:type="dxa"/>
          </w:tcPr>
          <w:p w14:paraId="08ED4270" w14:textId="77777777" w:rsidR="003322E3" w:rsidRPr="008008FB" w:rsidRDefault="003322E3" w:rsidP="00D4430C">
            <w:pPr>
              <w:jc w:val="center"/>
            </w:pPr>
            <w:r w:rsidRPr="008008FB">
              <w:t>Si</w:t>
            </w:r>
          </w:p>
        </w:tc>
        <w:tc>
          <w:tcPr>
            <w:tcW w:w="1174" w:type="dxa"/>
          </w:tcPr>
          <w:p w14:paraId="111A7112" w14:textId="77777777" w:rsidR="003322E3" w:rsidRPr="008008FB" w:rsidRDefault="003322E3" w:rsidP="00D4430C">
            <w:pPr>
              <w:jc w:val="center"/>
            </w:pPr>
            <w:r>
              <w:t>Si</w:t>
            </w:r>
          </w:p>
        </w:tc>
        <w:tc>
          <w:tcPr>
            <w:tcW w:w="1035" w:type="dxa"/>
          </w:tcPr>
          <w:p w14:paraId="3E7083B9" w14:textId="77777777" w:rsidR="003322E3" w:rsidRPr="008008FB" w:rsidRDefault="003322E3" w:rsidP="00D4430C">
            <w:pPr>
              <w:jc w:val="center"/>
            </w:pPr>
            <w:r>
              <w:t>9</w:t>
            </w:r>
          </w:p>
        </w:tc>
      </w:tr>
      <w:tr w:rsidR="00D21F45" w14:paraId="71AE76F4" w14:textId="77777777" w:rsidTr="002B49C7">
        <w:trPr>
          <w:trHeight w:val="544"/>
        </w:trPr>
        <w:tc>
          <w:tcPr>
            <w:tcW w:w="1175" w:type="dxa"/>
          </w:tcPr>
          <w:p w14:paraId="545B0CA2" w14:textId="77777777" w:rsidR="00D21F45" w:rsidRPr="00D21F45" w:rsidRDefault="00D21F45" w:rsidP="00D4430C">
            <w:pPr>
              <w:rPr>
                <w:sz w:val="18"/>
                <w:lang w:val="es-419"/>
              </w:rPr>
            </w:pPr>
            <w:r>
              <w:rPr>
                <w:sz w:val="18"/>
                <w:lang w:val="es-419"/>
              </w:rPr>
              <w:t>GitHub</w:t>
            </w:r>
          </w:p>
        </w:tc>
        <w:tc>
          <w:tcPr>
            <w:tcW w:w="897" w:type="dxa"/>
          </w:tcPr>
          <w:p w14:paraId="440077E5" w14:textId="77777777" w:rsidR="00D21F45" w:rsidRPr="00D21F45" w:rsidRDefault="00D21F45" w:rsidP="00D4430C">
            <w:pPr>
              <w:jc w:val="center"/>
              <w:rPr>
                <w:lang w:val="es-419"/>
              </w:rPr>
            </w:pPr>
            <w:r>
              <w:rPr>
                <w:lang w:val="es-419"/>
              </w:rPr>
              <w:t>No</w:t>
            </w:r>
          </w:p>
        </w:tc>
        <w:tc>
          <w:tcPr>
            <w:tcW w:w="1035" w:type="dxa"/>
          </w:tcPr>
          <w:p w14:paraId="61046C3F" w14:textId="77777777" w:rsidR="00D21F45" w:rsidRPr="001065BE" w:rsidRDefault="001065BE" w:rsidP="00D4430C">
            <w:pPr>
              <w:jc w:val="center"/>
              <w:rPr>
                <w:lang w:val="es-419"/>
              </w:rPr>
            </w:pPr>
            <w:r>
              <w:rPr>
                <w:lang w:val="es-419"/>
              </w:rPr>
              <w:t>Ilimitado</w:t>
            </w:r>
          </w:p>
        </w:tc>
        <w:tc>
          <w:tcPr>
            <w:tcW w:w="1035" w:type="dxa"/>
          </w:tcPr>
          <w:p w14:paraId="01B9A7D9" w14:textId="77777777" w:rsidR="00D21F45" w:rsidRPr="00D21F45" w:rsidRDefault="00D21F45" w:rsidP="00D4430C">
            <w:pPr>
              <w:jc w:val="center"/>
              <w:rPr>
                <w:lang w:val="es-419"/>
              </w:rPr>
            </w:pPr>
            <w:r>
              <w:rPr>
                <w:lang w:val="es-419"/>
              </w:rPr>
              <w:t>Si</w:t>
            </w:r>
          </w:p>
        </w:tc>
        <w:tc>
          <w:tcPr>
            <w:tcW w:w="1104" w:type="dxa"/>
          </w:tcPr>
          <w:p w14:paraId="4A68E614" w14:textId="77777777" w:rsidR="00D21F45" w:rsidRPr="00D21F45" w:rsidRDefault="00D21F45" w:rsidP="00D4430C">
            <w:pPr>
              <w:jc w:val="center"/>
              <w:rPr>
                <w:lang w:val="es-419"/>
              </w:rPr>
            </w:pPr>
            <w:r>
              <w:rPr>
                <w:lang w:val="es-419"/>
              </w:rPr>
              <w:t>Si</w:t>
            </w:r>
          </w:p>
        </w:tc>
        <w:tc>
          <w:tcPr>
            <w:tcW w:w="992" w:type="dxa"/>
          </w:tcPr>
          <w:p w14:paraId="354F7A97" w14:textId="77777777" w:rsidR="00D21F45" w:rsidRPr="001065BE" w:rsidRDefault="001065BE" w:rsidP="00D4430C">
            <w:pPr>
              <w:jc w:val="center"/>
              <w:rPr>
                <w:lang w:val="es-419"/>
              </w:rPr>
            </w:pPr>
            <w:r>
              <w:rPr>
                <w:lang w:val="es-419"/>
              </w:rPr>
              <w:t>No</w:t>
            </w:r>
          </w:p>
        </w:tc>
        <w:tc>
          <w:tcPr>
            <w:tcW w:w="1008" w:type="dxa"/>
          </w:tcPr>
          <w:p w14:paraId="451EBDDC" w14:textId="77777777" w:rsidR="00D21F45" w:rsidRPr="00D21F45" w:rsidRDefault="00D21F45" w:rsidP="00D4430C">
            <w:pPr>
              <w:jc w:val="center"/>
              <w:rPr>
                <w:lang w:val="es-419"/>
              </w:rPr>
            </w:pPr>
            <w:r>
              <w:rPr>
                <w:lang w:val="es-419"/>
              </w:rPr>
              <w:t>Si</w:t>
            </w:r>
          </w:p>
        </w:tc>
        <w:tc>
          <w:tcPr>
            <w:tcW w:w="1035" w:type="dxa"/>
          </w:tcPr>
          <w:p w14:paraId="476673F1" w14:textId="77777777" w:rsidR="00D21F45" w:rsidRPr="00D21F45" w:rsidRDefault="00D21F45" w:rsidP="00D4430C">
            <w:pPr>
              <w:jc w:val="center"/>
              <w:rPr>
                <w:lang w:val="es-419"/>
              </w:rPr>
            </w:pPr>
            <w:r>
              <w:rPr>
                <w:lang w:val="es-419"/>
              </w:rPr>
              <w:t>Si</w:t>
            </w:r>
          </w:p>
        </w:tc>
        <w:tc>
          <w:tcPr>
            <w:tcW w:w="1174" w:type="dxa"/>
          </w:tcPr>
          <w:p w14:paraId="407AC848" w14:textId="77777777" w:rsidR="00D21F45" w:rsidRPr="00D21F45" w:rsidRDefault="00D21F45" w:rsidP="00D4430C">
            <w:pPr>
              <w:jc w:val="center"/>
              <w:rPr>
                <w:lang w:val="es-419"/>
              </w:rPr>
            </w:pPr>
            <w:r>
              <w:rPr>
                <w:lang w:val="es-419"/>
              </w:rPr>
              <w:t>Si</w:t>
            </w:r>
          </w:p>
        </w:tc>
        <w:tc>
          <w:tcPr>
            <w:tcW w:w="1035" w:type="dxa"/>
          </w:tcPr>
          <w:p w14:paraId="416242EE" w14:textId="77777777" w:rsidR="00D21F45" w:rsidRPr="00D21F45" w:rsidRDefault="00D21F45" w:rsidP="00D4430C">
            <w:pPr>
              <w:jc w:val="center"/>
              <w:rPr>
                <w:lang w:val="es-419"/>
              </w:rPr>
            </w:pPr>
            <w:r>
              <w:rPr>
                <w:lang w:val="es-419"/>
              </w:rPr>
              <w:t>9</w:t>
            </w:r>
          </w:p>
        </w:tc>
      </w:tr>
    </w:tbl>
    <w:p w14:paraId="4D166E51" w14:textId="77777777" w:rsidR="009E75A6" w:rsidRDefault="009E75A6" w:rsidP="009E75A6">
      <w:pPr>
        <w:pStyle w:val="Epgrafe"/>
      </w:pPr>
      <w:bookmarkStart w:id="22" w:name="_Ref279953117"/>
      <w:r>
        <w:t xml:space="preserve">Tabla </w:t>
      </w:r>
      <w:r w:rsidR="00A41046">
        <w:fldChar w:fldCharType="begin"/>
      </w:r>
      <w:r w:rsidR="00F66E44">
        <w:instrText xml:space="preserve"> SEQ Tabla \* ARABIC </w:instrText>
      </w:r>
      <w:r w:rsidR="00A41046">
        <w:fldChar w:fldCharType="separate"/>
      </w:r>
      <w:r>
        <w:rPr>
          <w:noProof/>
        </w:rPr>
        <w:t>1</w:t>
      </w:r>
      <w:r w:rsidR="00A41046">
        <w:rPr>
          <w:noProof/>
        </w:rPr>
        <w:fldChar w:fldCharType="end"/>
      </w:r>
      <w:r>
        <w:t xml:space="preserve">. Comparación de sistemas de gestión de la </w:t>
      </w:r>
      <w:bookmarkEnd w:id="22"/>
      <w:r>
        <w:t>configuración</w:t>
      </w:r>
    </w:p>
    <w:p w14:paraId="7093070B" w14:textId="77777777" w:rsidR="009E75A6" w:rsidRDefault="009E75A6" w:rsidP="009E75A6">
      <w:r>
        <w:t xml:space="preserve">Con respecto a la </w:t>
      </w:r>
      <w:r w:rsidR="00A41046">
        <w:fldChar w:fldCharType="begin"/>
      </w:r>
      <w:r>
        <w:instrText xml:space="preserve"> REF  _Ref279953117 \h </w:instrText>
      </w:r>
      <w:r w:rsidR="00A41046">
        <w:fldChar w:fldCharType="separate"/>
      </w:r>
      <w:r>
        <w:t xml:space="preserve">Tabla </w:t>
      </w:r>
      <w:r>
        <w:rPr>
          <w:noProof/>
        </w:rPr>
        <w:t>1</w:t>
      </w:r>
      <w:r>
        <w:t xml:space="preserve">. Comparación de sistemas de gestión de la </w:t>
      </w:r>
      <w:r w:rsidR="00A41046">
        <w:fldChar w:fldCharType="end"/>
      </w:r>
      <w:r>
        <w:t>configuración, se puede ver que el sistema que se usara es</w:t>
      </w:r>
      <w:r w:rsidR="001065BE">
        <w:rPr>
          <w:lang w:val="es-419"/>
        </w:rPr>
        <w:t xml:space="preserve"> </w:t>
      </w:r>
      <w:r w:rsidR="001065BE" w:rsidRPr="00D21F45">
        <w:rPr>
          <w:lang w:val="es-419"/>
        </w:rPr>
        <w:t>GitHub</w:t>
      </w:r>
      <w:r>
        <w:t>, ya que es el más completo según el análisis que se realizó.</w:t>
      </w:r>
    </w:p>
    <w:p w14:paraId="5382273B" w14:textId="77777777" w:rsidR="009E75A6" w:rsidRDefault="009E75A6" w:rsidP="009E75A6">
      <w:pPr>
        <w:pStyle w:val="Ttulo2"/>
        <w:numPr>
          <w:ilvl w:val="1"/>
          <w:numId w:val="1"/>
        </w:numPr>
      </w:pPr>
      <w:bookmarkStart w:id="23" w:name="_Toc390892138"/>
      <w:r>
        <w:t>Crear o liberar las líneas base</w:t>
      </w:r>
      <w:bookmarkEnd w:id="23"/>
    </w:p>
    <w:p w14:paraId="4327F48D" w14:textId="77777777" w:rsidR="009E75A6" w:rsidRPr="00787C42" w:rsidRDefault="009E75A6" w:rsidP="009E75A6">
      <w:r>
        <w:t xml:space="preserve">Para la creación o liberación de una línea base se debe seguir el proceso que se presenta en la </w:t>
      </w:r>
      <w:r w:rsidR="00A41046">
        <w:fldChar w:fldCharType="begin"/>
      </w:r>
      <w:r>
        <w:instrText xml:space="preserve"> REF _Ref279936854 \h </w:instrText>
      </w:r>
      <w:r w:rsidR="00A41046">
        <w:fldChar w:fldCharType="separate"/>
      </w:r>
      <w:r>
        <w:t xml:space="preserve">Ilustración </w:t>
      </w:r>
      <w:r>
        <w:rPr>
          <w:noProof/>
        </w:rPr>
        <w:t>1</w:t>
      </w:r>
      <w:r>
        <w:t>. Proceso de liberación de líneas base</w:t>
      </w:r>
      <w:r w:rsidR="00A41046">
        <w:fldChar w:fldCharType="end"/>
      </w:r>
      <w:r>
        <w:t>, la persona</w:t>
      </w:r>
      <w:r w:rsidRPr="00787C42">
        <w:t xml:space="preserve"> interesada en la creación o liberación de líneas base debe obtener la autorización de la CCB</w:t>
      </w:r>
      <w:r>
        <w:t>, cualquier integrante del equipo puede presentar una propuesta para creación o liberación de línea base pero esta solo puede ser autorizada por la CCB</w:t>
      </w:r>
      <w:r w:rsidRPr="00787C42">
        <w:t xml:space="preserve">, </w:t>
      </w:r>
      <w:r>
        <w:t>esta propuesta debe de realizarse a trav</w:t>
      </w:r>
      <w:r w:rsidR="003322E3">
        <w:t>és del formato correspondiente.</w:t>
      </w:r>
    </w:p>
    <w:p w14:paraId="6EDD9133" w14:textId="77777777" w:rsidR="009E75A6" w:rsidRPr="00787C42" w:rsidRDefault="009E75A6" w:rsidP="009E75A6">
      <w:r w:rsidRPr="00787C42">
        <w:t xml:space="preserve">Si la petición de liberación fue aprobada por el CCB, el </w:t>
      </w:r>
      <w:r>
        <w:t>administrador de la Herramienta de Gestión</w:t>
      </w:r>
      <w:r w:rsidRPr="00787C42">
        <w:t xml:space="preserve"> de la Configuración deberá liberar los elementos de línea base que se le soliciten y deberá de registrar la salida de dichos elementos</w:t>
      </w:r>
      <w:r>
        <w:t>.</w:t>
      </w:r>
    </w:p>
    <w:p w14:paraId="45183269" w14:textId="77777777" w:rsidR="009E75A6" w:rsidRPr="00787C42" w:rsidRDefault="009E75A6" w:rsidP="009E75A6">
      <w:r w:rsidRPr="00787C42">
        <w:t>El CCB informará qué el conjunto actual de líneas base esté disponible a los interesados.</w:t>
      </w:r>
    </w:p>
    <w:p w14:paraId="4C52BABD" w14:textId="77777777" w:rsidR="009E75A6" w:rsidRDefault="009E75A6" w:rsidP="009E75A6">
      <w:pPr>
        <w:jc w:val="center"/>
      </w:pPr>
      <w:r w:rsidRPr="00125F48">
        <w:rPr>
          <w:noProof/>
          <w:lang w:val="es-AR" w:eastAsia="es-AR"/>
        </w:rPr>
        <w:lastRenderedPageBreak/>
        <w:drawing>
          <wp:inline distT="0" distB="0" distL="0" distR="0" wp14:anchorId="5E7F3995" wp14:editId="51D0E78A">
            <wp:extent cx="3299155" cy="550686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o-ccb.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02532" cy="5512497"/>
                    </a:xfrm>
                    <a:prstGeom prst="rect">
                      <a:avLst/>
                    </a:prstGeom>
                  </pic:spPr>
                </pic:pic>
              </a:graphicData>
            </a:graphic>
          </wp:inline>
        </w:drawing>
      </w:r>
      <w:bookmarkStart w:id="24" w:name="_GoBack"/>
      <w:bookmarkEnd w:id="24"/>
    </w:p>
    <w:p w14:paraId="1CD2C146" w14:textId="77777777" w:rsidR="009E75A6" w:rsidRPr="00530111" w:rsidRDefault="009E75A6" w:rsidP="009E75A6">
      <w:pPr>
        <w:pStyle w:val="Epgrafe"/>
      </w:pPr>
      <w:bookmarkStart w:id="25" w:name="_Ref279936854"/>
      <w:r>
        <w:t xml:space="preserve">Ilustración </w:t>
      </w:r>
      <w:r w:rsidR="00A41046">
        <w:fldChar w:fldCharType="begin"/>
      </w:r>
      <w:r w:rsidR="00F66E44">
        <w:instrText xml:space="preserve"> SEQ Ilustración \* ARABIC </w:instrText>
      </w:r>
      <w:r w:rsidR="00A41046">
        <w:fldChar w:fldCharType="separate"/>
      </w:r>
      <w:r>
        <w:rPr>
          <w:noProof/>
        </w:rPr>
        <w:t>1</w:t>
      </w:r>
      <w:r w:rsidR="00A41046">
        <w:rPr>
          <w:noProof/>
        </w:rPr>
        <w:fldChar w:fldCharType="end"/>
      </w:r>
      <w:r>
        <w:t>. Proceso de liberación de líneas base</w:t>
      </w:r>
      <w:bookmarkEnd w:id="25"/>
    </w:p>
    <w:p w14:paraId="5C4D6163" w14:textId="77777777" w:rsidR="009E75A6" w:rsidRDefault="009E75A6" w:rsidP="009E75A6">
      <w:pPr>
        <w:pStyle w:val="Ttulo2"/>
        <w:numPr>
          <w:ilvl w:val="1"/>
          <w:numId w:val="1"/>
        </w:numPr>
      </w:pPr>
      <w:bookmarkStart w:id="26" w:name="_Toc390892139"/>
      <w:r>
        <w:t>Seguir las peticiones de cambio</w:t>
      </w:r>
      <w:bookmarkEnd w:id="26"/>
    </w:p>
    <w:p w14:paraId="1F9DED55" w14:textId="77777777" w:rsidR="009E75A6" w:rsidRDefault="009E75A6" w:rsidP="009E75A6">
      <w:r w:rsidRPr="00317CA9">
        <w:t xml:space="preserve">Cualquier cambio que afecta a los requisitos de línea base debe ser presentado a la CCB como una </w:t>
      </w:r>
      <w:r>
        <w:t>petición</w:t>
      </w:r>
      <w:r w:rsidRPr="00317CA9">
        <w:t xml:space="preserve"> de cambio. La</w:t>
      </w:r>
      <w:r w:rsidR="002B49C7">
        <w:rPr>
          <w:lang w:val="es-419"/>
        </w:rPr>
        <w:t xml:space="preserve"> </w:t>
      </w:r>
      <w:r w:rsidR="00A41046">
        <w:fldChar w:fldCharType="begin"/>
      </w:r>
      <w:r>
        <w:instrText xml:space="preserve"> REF _Ref279951186 \h </w:instrText>
      </w:r>
      <w:r w:rsidR="00A41046">
        <w:fldChar w:fldCharType="separate"/>
      </w:r>
      <w:r>
        <w:t xml:space="preserve">Ilustración </w:t>
      </w:r>
      <w:r>
        <w:rPr>
          <w:noProof/>
        </w:rPr>
        <w:t>2</w:t>
      </w:r>
      <w:r>
        <w:t>. Proceso de petición de cambio</w:t>
      </w:r>
      <w:r w:rsidR="00A41046">
        <w:fldChar w:fldCharType="end"/>
      </w:r>
      <w:r w:rsidR="00144548">
        <w:t>,</w:t>
      </w:r>
      <w:r w:rsidR="002B49C7">
        <w:rPr>
          <w:lang w:val="es-419"/>
        </w:rPr>
        <w:t xml:space="preserve"> </w:t>
      </w:r>
      <w:r w:rsidRPr="00317CA9">
        <w:t xml:space="preserve">muestra el </w:t>
      </w:r>
      <w:r>
        <w:t>diagrama de flujo</w:t>
      </w:r>
      <w:r w:rsidRPr="00317CA9">
        <w:t xml:space="preserve"> típico de una solicitud de cambio. El CCB</w:t>
      </w:r>
      <w:r>
        <w:t xml:space="preserve"> debe</w:t>
      </w:r>
      <w:r w:rsidRPr="00317CA9">
        <w:t xml:space="preserve"> analizar y consid</w:t>
      </w:r>
      <w:r>
        <w:t>erar cada petición de cambio</w:t>
      </w:r>
      <w:r w:rsidRPr="00317CA9">
        <w:t xml:space="preserve">. Si la solicitud es rechazada, puede ser </w:t>
      </w:r>
      <w:r w:rsidR="002B49C7">
        <w:t xml:space="preserve">redefinida y </w:t>
      </w:r>
      <w:r w:rsidRPr="00317CA9">
        <w:t>volver a presentar</w:t>
      </w:r>
      <w:r>
        <w:t>la</w:t>
      </w:r>
      <w:r w:rsidRPr="00317CA9">
        <w:t xml:space="preserve">. Si se acepta, los requisitos serán </w:t>
      </w:r>
      <w:r>
        <w:t>de nuevo línea base</w:t>
      </w:r>
      <w:r w:rsidRPr="00317CA9">
        <w:t xml:space="preserve"> y todos los potencialmente afectados por el cambio será</w:t>
      </w:r>
      <w:r>
        <w:t>n</w:t>
      </w:r>
      <w:r w:rsidRPr="00317CA9">
        <w:t xml:space="preserve"> informado</w:t>
      </w:r>
      <w:r>
        <w:t>s</w:t>
      </w:r>
      <w:r w:rsidRPr="00317CA9">
        <w:t>.</w:t>
      </w:r>
      <w:r>
        <w:t xml:space="preserve"> Esta petición debe de realizarse a través del formato correspondiente</w:t>
      </w:r>
      <w:r w:rsidR="003322E3">
        <w:t>.</w:t>
      </w:r>
    </w:p>
    <w:p w14:paraId="08A68B9B" w14:textId="77777777" w:rsidR="009E75A6" w:rsidRDefault="009E75A6" w:rsidP="009E75A6">
      <w:r w:rsidRPr="000E052D">
        <w:t xml:space="preserve">Cada </w:t>
      </w:r>
      <w:r>
        <w:t>petición de cambio</w:t>
      </w:r>
      <w:r w:rsidRPr="000E052D">
        <w:t xml:space="preserve"> presentada </w:t>
      </w:r>
      <w:r>
        <w:t>que sea aceptada se debe revisar</w:t>
      </w:r>
      <w:r w:rsidRPr="000E052D">
        <w:t xml:space="preserve"> o asignar una prioridad, y proporcionar una evaluación de impacto (una estimación aproximada del nivel de esfuerzo requerido para la ejecución, y el impacto de otras actividades actuales y previstas). </w:t>
      </w:r>
    </w:p>
    <w:p w14:paraId="784675D9" w14:textId="77777777" w:rsidR="009E75A6" w:rsidRDefault="009E75A6" w:rsidP="009E75A6">
      <w:r>
        <w:t>Se asigna u</w:t>
      </w:r>
      <w:r w:rsidRPr="000E052D">
        <w:t xml:space="preserve">na </w:t>
      </w:r>
      <w:r w:rsidR="002B49C7">
        <w:t>prioridad a</w:t>
      </w:r>
      <w:r>
        <w:t xml:space="preserve"> cada petición de cambio cuando se recibe</w:t>
      </w:r>
      <w:r w:rsidRPr="000E052D">
        <w:t>. La prioridad de un</w:t>
      </w:r>
      <w:r>
        <w:t xml:space="preserve">a petición de </w:t>
      </w:r>
      <w:r w:rsidR="002B49C7">
        <w:t xml:space="preserve">cambio </w:t>
      </w:r>
      <w:r w:rsidR="002B49C7" w:rsidRPr="000E052D">
        <w:t>es</w:t>
      </w:r>
      <w:r w:rsidRPr="000E052D">
        <w:t xml:space="preserve"> asignado, ya sea por el autor o por el</w:t>
      </w:r>
      <w:r>
        <w:t xml:space="preserve"> desarrollador líder</w:t>
      </w:r>
      <w:r w:rsidRPr="000E052D">
        <w:t xml:space="preserve">. El </w:t>
      </w:r>
      <w:r>
        <w:t xml:space="preserve">desarrollador líder </w:t>
      </w:r>
      <w:r w:rsidRPr="000E052D">
        <w:t xml:space="preserve">tiene </w:t>
      </w:r>
      <w:r w:rsidRPr="000E052D">
        <w:lastRenderedPageBreak/>
        <w:t xml:space="preserve">la autoridad para modificar la prioridad de cualquier </w:t>
      </w:r>
      <w:r>
        <w:t>petición de cambio</w:t>
      </w:r>
      <w:r w:rsidRPr="000E052D">
        <w:t xml:space="preserve">. Un cambio necesario tan pronto como sea posible, sin pasar por el calendario de lanzamientos regulares, se le asigna una prioridad urgente. Todos los cambios, independientemente de su prioridad, </w:t>
      </w:r>
      <w:r>
        <w:t xml:space="preserve">siguen </w:t>
      </w:r>
      <w:r w:rsidRPr="000E052D">
        <w:t>el mismo proceso de aprobación.</w:t>
      </w:r>
    </w:p>
    <w:p w14:paraId="4223FD0B" w14:textId="77777777" w:rsidR="009E75A6" w:rsidRDefault="009E75A6" w:rsidP="009E75A6">
      <w:r w:rsidRPr="000E052D">
        <w:t>Al re</w:t>
      </w:r>
      <w:r>
        <w:t>cibir una petición de cambio</w:t>
      </w:r>
      <w:r w:rsidRPr="000E052D">
        <w:t xml:space="preserve">, el CCB evalúa el cambio, </w:t>
      </w:r>
      <w:r>
        <w:t>en caso de ser necesario se pone en contacto con el autor de</w:t>
      </w:r>
      <w:r w:rsidRPr="000E052D">
        <w:t>l cambio</w:t>
      </w:r>
      <w:r>
        <w:t>, procesa</w:t>
      </w:r>
      <w:r w:rsidR="002B49C7">
        <w:rPr>
          <w:lang w:val="es-419"/>
        </w:rPr>
        <w:t xml:space="preserve"> </w:t>
      </w:r>
      <w:r>
        <w:t>la solicitud del</w:t>
      </w:r>
      <w:r w:rsidRPr="000E052D">
        <w:t xml:space="preserve"> cambio, y recomienda un calendario para la aplicación de los cambios aprobados.</w:t>
      </w:r>
    </w:p>
    <w:p w14:paraId="79AF6888" w14:textId="77777777" w:rsidR="009E75A6" w:rsidRDefault="009E75A6" w:rsidP="009E75A6"/>
    <w:p w14:paraId="594A2BEE" w14:textId="77777777" w:rsidR="009E75A6" w:rsidRDefault="009E75A6" w:rsidP="009E75A6">
      <w:pPr>
        <w:pStyle w:val="Epgrafe"/>
      </w:pPr>
      <w:bookmarkStart w:id="27" w:name="_Ref279951186"/>
      <w:r>
        <w:t xml:space="preserve">Ilustración </w:t>
      </w:r>
      <w:r w:rsidR="00A41046">
        <w:fldChar w:fldCharType="begin"/>
      </w:r>
      <w:r w:rsidR="00F66E44">
        <w:instrText xml:space="preserve"> SEQ Ilustración \* ARABIC </w:instrText>
      </w:r>
      <w:r w:rsidR="00A41046">
        <w:fldChar w:fldCharType="separate"/>
      </w:r>
      <w:r>
        <w:rPr>
          <w:noProof/>
        </w:rPr>
        <w:t>2</w:t>
      </w:r>
      <w:r w:rsidR="00A41046">
        <w:rPr>
          <w:noProof/>
        </w:rPr>
        <w:fldChar w:fldCharType="end"/>
      </w:r>
      <w:r>
        <w:t>. Proceso de petición de cambio</w:t>
      </w:r>
      <w:r w:rsidR="005312FF">
        <w:rPr>
          <w:noProof/>
          <w:lang w:val="es-AR" w:eastAsia="es-AR"/>
        </w:rPr>
        <w:pict w14:anchorId="564F6DE0">
          <v:group id="Grupo 178" o:spid="_x0000_s1026" style="position:absolute;left:0;text-align:left;margin-left:123.45pt;margin-top:-.35pt;width:269.25pt;height:334.7pt;z-index:251660288;mso-position-horizontal-relative:text;mso-position-vertical-relative:text" coordorigin="2758,1670" coordsize="7996,11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">
            <v:rect id="Rectangle 4" o:spid="_x0000_s1027" style="position:absolute;left:4048;top:2810;width:2161;height:6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nUksIA&#10;AADcAAAADwAAAGRycy9kb3ducmV2LnhtbERPyWrDMBC9B/oPYgq5xbJ7SFPXSkgCAUNPWSg9Tq3x&#10;UlsjI6mJ+/dRodDbPN46xWYyg7iS851lBVmSgiCurO64UXA5HxYrED4gaxwsk4If8rBZP8wKzLW9&#10;8ZGup9CIGMI+RwVtCGMupa9aMugTOxJHrrbOYIjQNVI7vMVwM8inNF1Kgx3HhhZH2rdU9advo+BN&#10;9j4rP8vdYA+O3z/qrZ++GqXmj9P2FUSgKfyL/9yljvOfX+D3mXiB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OdSSwgAAANwAAAAPAAAAAAAAAAAAAAAAAJgCAABkcnMvZG93&#10;bnJldi54bWxQSwUGAAAAAAQABAD1AAAAhwMAAAAA&#10;" filled="f" strokeweight="1pt">
              <v:textbox style="mso-next-textbox:#Rectangle 4" inset="1pt,1pt,1pt,1pt">
                <w:txbxContent>
                  <w:p w14:paraId="760B9A31" w14:textId="77777777" w:rsidR="002A0FCA" w:rsidRPr="00EE7E67" w:rsidRDefault="002A0FCA" w:rsidP="009E75A6">
                    <w:pPr>
                      <w:pStyle w:val="box"/>
                      <w:spacing w:before="0" w:after="0"/>
                      <w:rPr>
                        <w:lang w:val="es-MX"/>
                      </w:rPr>
                    </w:pPr>
                    <w:r w:rsidRPr="00B1396F">
                      <w:rPr>
                        <w:sz w:val="24"/>
                        <w:lang w:val="es-MX"/>
                      </w:rPr>
                      <w:t>Presentado</w:t>
                    </w:r>
                  </w:p>
                </w:txbxContent>
              </v:textbox>
            </v:rect>
            <v:rect id="Rectangle 5" o:spid="_x0000_s1028" style="position:absolute;left:4078;top:4700;width:2056;height:6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YNKMMA&#10;AADcAAAADwAAAGRycy9kb3ducmV2LnhtbESPT4vCMBDF7wt+hzDC3tZUDyLVKCoIhT35B/E4NmNb&#10;bSYlyWr32+8cFrzN8N6895vFqnetelKIjWcD41EGirj0tuHKwOm4+5qBignZYuuZDPxShNVy8LHA&#10;3PoX7+l5SJWSEI45GqhT6nKtY1mTwzjyHbFoNx8cJllDpW3Al4S7Vk+ybKodNiwNNXa0ral8HH6c&#10;gW/9iOPiWmxavwt8vtzWsb9XxnwO+/UcVKI+vc3/14UV/JngyzMygV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9YNKMMAAADcAAAADwAAAAAAAAAAAAAAAACYAgAAZHJzL2Rv&#10;d25yZXYueG1sUEsFBgAAAAAEAAQA9QAAAIgDAAAAAA==&#10;" filled="f" strokeweight="1pt">
              <v:textbox style="mso-next-textbox:#Rectangle 5" inset="1pt,1pt,1pt,1pt">
                <w:txbxContent>
                  <w:p w14:paraId="19357DCF" w14:textId="77777777" w:rsidR="002A0FCA" w:rsidRPr="00932580" w:rsidRDefault="002A0FCA" w:rsidP="009E75A6">
                    <w:pPr>
                      <w:pStyle w:val="box"/>
                      <w:spacing w:before="0" w:after="0"/>
                      <w:rPr>
                        <w:lang w:val="es-MX"/>
                      </w:rPr>
                    </w:pPr>
                    <w:r w:rsidRPr="00B1396F">
                      <w:rPr>
                        <w:sz w:val="24"/>
                        <w:lang w:val="es-MX"/>
                      </w:rPr>
                      <w:t>Evaluado</w:t>
                    </w:r>
                  </w:p>
                </w:txbxContent>
              </v:textbox>
            </v:rect>
            <v:rect id="Rectangle 6" o:spid="_x0000_s1029" style="position:absolute;left:7858;top:4625;width:2094;height:6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qos8EA&#10;AADcAAAADwAAAGRycy9kb3ducmV2LnhtbERPTWvCQBC9C/6HZYTezCY9lBCzii0IgZ4aS/E4zY5J&#10;anY27G41/ntXELzN431OuZnMIM7kfG9ZQZakIIgbq3tuFXzvd8schA/IGgfLpOBKHjbr+azEQtsL&#10;f9G5Dq2IIewLVNCFMBZS+qYjgz6xI3HkjtYZDBG6VmqHlxhuBvmapm/SYM+xocORPjpqTvW/UfAp&#10;Tz6rfqv3we4c/xyOWz/9tUq9LKbtCkSgKTzFD3el4/w8g/sz8QK5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SaqLPBAAAA3AAAAA8AAAAAAAAAAAAAAAAAmAIAAGRycy9kb3du&#10;cmV2LnhtbFBLBQYAAAAABAAEAPUAAACGAwAAAAA=&#10;" filled="f" strokeweight="1pt">
              <v:textbox style="mso-next-textbox:#Rectangle 6" inset="1pt,1pt,1pt,1pt">
                <w:txbxContent>
                  <w:p w14:paraId="0195678D" w14:textId="77777777" w:rsidR="002A0FCA" w:rsidRPr="00B1396F" w:rsidRDefault="002A0FCA" w:rsidP="009E75A6">
                    <w:pPr>
                      <w:pStyle w:val="box"/>
                      <w:spacing w:before="0" w:after="0"/>
                      <w:rPr>
                        <w:sz w:val="24"/>
                        <w:lang w:val="es-MX"/>
                      </w:rPr>
                    </w:pPr>
                    <w:r w:rsidRPr="00B1396F">
                      <w:rPr>
                        <w:sz w:val="24"/>
                        <w:lang w:val="es-MX"/>
                      </w:rPr>
                      <w:t>Rechazado</w:t>
                    </w:r>
                  </w:p>
                </w:txbxContent>
              </v:textbox>
            </v:rect>
            <v:rect id="Rectangle 7" o:spid="_x0000_s1030" style="position:absolute;left:4048;top:6560;width:2161;height:6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g2xMIA&#10;AADcAAAADwAAAGRycy9kb3ducmV2LnhtbERPTWuDQBC9B/oflin0lqzxUIJxlbQQEHqqLSXHiTtR&#10;G3dWdrdq/323EMhtHu9z8nIxg5jI+d6ygu0mAUHcWN1zq+Dz47jegfABWeNgmRT8koeyeFjlmGk7&#10;8ztNdWhFDGGfoYIuhDGT0jcdGfQbOxJH7mKdwRCha6V2OMdwM8g0SZ6lwZ5jQ4cjvXbUXOsfo+BN&#10;Xv22Olcvgz06/jpdDn75bpV6elwOexCBlnAX39yVjvN3Kfw/Ey+Q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SDbEwgAAANwAAAAPAAAAAAAAAAAAAAAAAJgCAABkcnMvZG93&#10;bnJldi54bWxQSwUGAAAAAAQABAD1AAAAhwMAAAAA&#10;" filled="f" strokeweight="1pt">
              <v:textbox style="mso-next-textbox:#Rectangle 7" inset="1pt,1pt,1pt,1pt">
                <w:txbxContent>
                  <w:p w14:paraId="6022E91F" w14:textId="77777777" w:rsidR="002A0FCA" w:rsidRPr="005B17DD" w:rsidRDefault="002A0FCA" w:rsidP="009E75A6">
                    <w:pPr>
                      <w:pStyle w:val="box"/>
                      <w:spacing w:before="0" w:after="0"/>
                      <w:rPr>
                        <w:lang w:val="es-MX"/>
                      </w:rPr>
                    </w:pPr>
                    <w:r w:rsidRPr="00B1396F">
                      <w:rPr>
                        <w:sz w:val="24"/>
                        <w:lang w:val="es-MX"/>
                      </w:rPr>
                      <w:t>Aprobado</w:t>
                    </w:r>
                  </w:p>
                </w:txbxContent>
              </v:textbox>
            </v:rect>
            <v:rect id="Rectangle 8" o:spid="_x0000_s1031" style="position:absolute;left:4048;top:8570;width:2161;height:8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STX8EA&#10;AADcAAAADwAAAGRycy9kb3ducmV2LnhtbERPTWvCQBC9F/wPywi91U1aKBJdJQpCoCdjEY9jdkyi&#10;2dmwuzXpv3cLQm/zeJ+zXI+mE3dyvrWsIJ0lIIgrq1uuFXwfdm9zED4ga+wsk4Jf8rBeTV6WmGk7&#10;8J7uZahFDGGfoYImhD6T0lcNGfQz2xNH7mKdwRChq6V2OMRw08n3JPmUBluODQ32tG2oupU/RsGX&#10;vPm0OBebzu4cH0+X3I/XWqnX6ZgvQAQaw7/46S50nD//gL9n4gV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Ek1/BAAAA3AAAAA8AAAAAAAAAAAAAAAAAmAIAAGRycy9kb3du&#10;cmV2LnhtbFBLBQYAAAAABAAEAPUAAACGAwAAAAA=&#10;" filled="f" strokeweight="1pt">
              <v:textbox style="mso-next-textbox:#Rectangle 8" inset="1pt,1pt,1pt,1pt">
                <w:txbxContent>
                  <w:p w14:paraId="2465AC15" w14:textId="77777777" w:rsidR="002A0FCA" w:rsidRPr="00BF4196" w:rsidRDefault="002A0FCA" w:rsidP="009E75A6">
                    <w:pPr>
                      <w:pStyle w:val="box"/>
                      <w:spacing w:before="0" w:after="0"/>
                      <w:rPr>
                        <w:lang w:val="es-MX"/>
                      </w:rPr>
                    </w:pPr>
                    <w:r w:rsidRPr="00B1396F">
                      <w:rPr>
                        <w:sz w:val="24"/>
                        <w:lang w:val="es-MX"/>
                      </w:rPr>
                      <w:t>Cambio Hecho</w:t>
                    </w:r>
                  </w:p>
                </w:txbxContent>
              </v:textbox>
            </v:rect>
            <v:rect id="Rectangle 9" o:spid="_x0000_s1032" style="position:absolute;left:4063;top:10385;width:2161;height:6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0LK8EA&#10;AADcAAAADwAAAGRycy9kb3ducmV2LnhtbERPTWvCQBC9F/wPywi91U1KKRJdJQpCoCdjEY9jdkyi&#10;2dmwuzXpv3cLQm/zeJ+zXI+mE3dyvrWsIJ0lIIgrq1uuFXwfdm9zED4ga+wsk4Jf8rBeTV6WmGk7&#10;8J7uZahFDGGfoYImhD6T0lcNGfQz2xNH7mKdwRChq6V2OMRw08n3JPmUBluODQ32tG2oupU/RsGX&#10;vPm0OBebzu4cH0+X3I/XWqnX6ZgvQAQaw7/46S50nD//gL9n4gV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tCyvBAAAA3AAAAA8AAAAAAAAAAAAAAAAAmAIAAGRycy9kb3du&#10;cmV2LnhtbFBLBQYAAAAABAAEAPUAAACGAwAAAAA=&#10;" filled="f" strokeweight="1pt">
              <v:textbox style="mso-next-textbox:#Rectangle 9" inset="1pt,1pt,1pt,1pt">
                <w:txbxContent>
                  <w:p w14:paraId="430970C6" w14:textId="77777777" w:rsidR="002A0FCA" w:rsidRPr="00751818" w:rsidRDefault="002A0FCA" w:rsidP="009E75A6">
                    <w:pPr>
                      <w:pStyle w:val="box"/>
                      <w:spacing w:before="0" w:after="0"/>
                      <w:rPr>
                        <w:lang w:val="es-MX"/>
                      </w:rPr>
                    </w:pPr>
                    <w:r w:rsidRPr="00B1396F">
                      <w:rPr>
                        <w:sz w:val="24"/>
                        <w:lang w:val="es-MX"/>
                      </w:rPr>
                      <w:t>Verificado</w:t>
                    </w:r>
                  </w:p>
                </w:txbxContent>
              </v:textbox>
            </v:rect>
            <v:rect id="Rectangle 10" o:spid="_x0000_s1033" style="position:absolute;left:4048;top:12080;width:2191;height:6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usMEA&#10;AADcAAAADwAAAGRycy9kb3ducmV2LnhtbERPTWvCQBC9F/wPywi91U0KLRJdJQpCoCdjEY9jdkyi&#10;2dmwuzXpv3cLQm/zeJ+zXI+mE3dyvrWsIJ0lIIgrq1uuFXwfdm9zED4ga+wsk4Jf8rBeTV6WmGk7&#10;8J7uZahFDGGfoYImhD6T0lcNGfQz2xNH7mKdwRChq6V2OMRw08n3JPmUBluODQ32tG2oupU/RsGX&#10;vPm0OBebzu4cH0+X3I/XWqnX6ZgvQAQaw7/46S50nD//gL9n4gV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hrrDBAAAA3AAAAA8AAAAAAAAAAAAAAAAAmAIAAGRycy9kb3du&#10;cmV2LnhtbFBLBQYAAAAABAAEAPUAAACGAwAAAAA=&#10;" filled="f" strokeweight="1pt">
              <v:textbox style="mso-next-textbox:#Rectangle 10" inset="1pt,1pt,1pt,1pt">
                <w:txbxContent>
                  <w:p w14:paraId="7129329E" w14:textId="77777777" w:rsidR="002A0FCA" w:rsidRPr="00751818" w:rsidRDefault="002A0FCA" w:rsidP="009E75A6">
                    <w:pPr>
                      <w:pStyle w:val="box"/>
                      <w:spacing w:before="0" w:after="0"/>
                      <w:rPr>
                        <w:lang w:val="es-MX"/>
                      </w:rPr>
                    </w:pPr>
                    <w:r w:rsidRPr="00B1396F">
                      <w:rPr>
                        <w:sz w:val="24"/>
                        <w:lang w:val="es-MX"/>
                      </w:rPr>
                      <w:t>Cerrado</w:t>
                    </w:r>
                  </w:p>
                </w:txbxContent>
              </v:textbox>
            </v:rect>
            <v:line id="Line 14" o:spid="_x0000_s1034" style="position:absolute;visibility:visible" from="5143,7234" to="5144,8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932MIAAADcAAAADwAAAGRycy9kb3ducmV2LnhtbERPTUsDMRC9F/wPYQQvpc3aQ1vXpkUE&#10;paCXbgv2OGymu4ubmSWJ6frvjSB4m8f7nM1udL1K5EMnbOB+XoAirsV23Bg4HV9ma1AhIlvshcnA&#10;NwXYbW8mGyytXPlAqYqNyiEcSjTQxjiUWoe6JYdhLgNx5i7iHcYMfaOtx2sOd71eFMVSO+w4N7Q4&#10;0HNL9Wf15QycX5cfSfybhPfLap9scvVUFsbc3Y5Pj6AijfFf/Ofe2zx//QC/z+QL9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8932MIAAADcAAAADwAAAAAAAAAAAAAA&#10;AAChAgAAZHJzL2Rvd25yZXYueG1sUEsFBgAAAAAEAAQA+QAAAJADAAAAAA==&#10;" strokeweight="2pt">
              <v:stroke startarrowwidth="wide" startarrowlength="short" endarrow="block" endarrowwidth="wide" endarrowlength="short"/>
            </v:line>
            <v:line id="Line 15" o:spid="_x0000_s1035" style="position:absolute;visibility:visible" from="5188,9245" to="5189,103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xImMQAAADcAAAADwAAAGRycy9kb3ducmV2LnhtbESPQUsDQQyF70L/wxDBi9hZe6i6dlqK&#10;oBTqxSroMeyku4s7yTIzTtd/bw4Fbwnv5b0vq80UBlMopl7Ywe28AkPciO+5dfDx/nxzDyZlZI+D&#10;MDn4pQSb9exihbWXE79ROeTWaAinGh10OY+1tanpKGCay0is2lFiwKxrbK2PeNLwMNhFVS1twJ61&#10;ocORnjpqvg8/wcHXy/KzSNxLej3e7YovobmWhXNXl9P2EUymKf+bz9c7r/gPiq/P6AR2/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LEiYxAAAANwAAAAPAAAAAAAAAAAA&#10;AAAAAKECAABkcnMvZG93bnJldi54bWxQSwUGAAAAAAQABAD5AAAAkgMAAAAA&#10;" strokeweight="2pt">
              <v:stroke startarrowwidth="wide" startarrowlength="short" endarrow="block" endarrowwidth="wide" endarrowlength="short"/>
            </v:line>
            <v:line id="Line 16" o:spid="_x0000_s1036" style="position:absolute;visibility:visible" from="5188,11045" to="5189,120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tA8IAAADcAAAADwAAAGRycy9kb3ducmV2LnhtbERPTUsDMRC9F/wPYQQvpc22h2rXpkUK&#10;lYK9uAp6HDbT3cXNzJLEdP33piB4m8f7nM1udL1K5EMnbGAxL0AR12I7bgy8vx1mD6BCRLbYC5OB&#10;Hwqw295MNlhaufArpSo2KodwKNFAG+NQah3qlhyGuQzEmTuLdxgz9I22Hi853PV6WRQr7bDj3NDi&#10;QPuW6q/q2xn4fF59JPEvEk7n+2OyydVTWRpzdzs+PYKKNMZ/8Z/7aPP89QKuz+QL9P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DtA8IAAADcAAAADwAAAAAAAAAAAAAA&#10;AAChAgAAZHJzL2Rvd25yZXYueG1sUEsFBgAAAAAEAAQA+QAAAJADAAAAAA==&#10;" strokeweight="2pt">
              <v:stroke startarrowwidth="wide" startarrowlength="short" endarrow="block" endarrowwidth="wide" endarrowlength="short"/>
            </v:line>
            <v:line id="Line 17" o:spid="_x0000_s1037" style="position:absolute;visibility:visible" from="6148,5015" to="7859,5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JzdMIAAADcAAAADwAAAGRycy9kb3ducmV2LnhtbERPTUsDMRC9C/6HMEIvYrPuoeratIhg&#10;KdSLraDHYTPdXdzMLEmabv99IxR6m8f7nPlydL1K5EMnbOBxWoAirsV23Bj43n08PIMKEdliL0wG&#10;ThRgubi9mWNl5chflLaxUTmEQ4UG2hiHSutQt+QwTGUgztxevMOYoW+09XjM4a7XZVHMtMOOc0OL&#10;A723VP9tD87A72r2k8RvJHzun9bJJlffS2nM5G58ewUVaYxX8cW9tnn+Swn/z+QL9OIM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LJzdMIAAADcAAAADwAAAAAAAAAAAAAA&#10;AAChAgAAZHJzL2Rvd25yZXYueG1sUEsFBgAAAAAEAAQA+QAAAJADAAAAAA==&#10;" strokeweight="2pt">
              <v:stroke startarrowwidth="wide" startarrowlength="short" endarrow="block" endarrowwidth="wide" endarrowlength="short"/>
            </v:line>
            <v:line id="Line 18" o:spid="_x0000_s1038" style="position:absolute;visibility:visible" from="5098,3470" to="5099,47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W78MAAADcAAAADwAAAGRycy9kb3ducmV2LnhtbERPTUsDMRC9C/6HMIIXabO20Na1aRFB&#10;KdRLq6DHYTPdXdzMLElMt/++KRS8zeN9znI9uE4l8qEVNvA4LkARV2Jbrg18fb6NFqBCRLbYCZOB&#10;EwVYr25vllhaOfKO0j7WKodwKNFAE2Nfah2qhhyGsfTEmTuIdxgz9LW2Ho853HV6UhQz7bDl3NBg&#10;T68NVb/7P2fg5332ncRvJXwc5ptkk6seZGLM/d3w8gwq0hD/xVf3xub5T1O4PJMv0Ks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P+1u/DAAAA3AAAAA8AAAAAAAAAAAAA&#10;AAAAoQIAAGRycy9kb3ducmV2LnhtbFBLBQYAAAAABAAEAPkAAACRAwAAAAA=&#10;" strokeweight="2pt">
              <v:stroke startarrowwidth="wide" startarrowlength="short" endarrow="block" endarrowwidth="wide" endarrowlength="short"/>
            </v:line>
            <v:line id="Line 19" o:spid="_x0000_s1039" style="position:absolute;visibility:visible" from="5098,1670" to="5099,2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dOm8MAAADcAAAADwAAAGRycy9kb3ducmV2LnhtbERPTUsDMRC9C/6HMIIXabOW0ta1aRFB&#10;KdRLq6DHYTPdXdzMLElMt/++KRS8zeN9znI9uE4l8qEVNvA4LkARV2Jbrg18fb6NFqBCRLbYCZOB&#10;EwVYr25vllhaOfKO0j7WKodwKNFAE2Nfah2qhhyGsfTEmTuIdxgz9LW2Ho853HV6UhQz7bDl3NBg&#10;T68NVb/7P2fg5332ncRvJXwc5ptkk6seZGLM/d3w8gwq0hD/xVf3xub5T1O4PJMv0Ks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wXTpvDAAAA3AAAAA8AAAAAAAAAAAAA&#10;AAAAoQIAAGRycy9kb3ducmV2LnhtbFBLBQYAAAAABAAEAPkAAACRAwAAAAA=&#10;" strokeweight="2pt">
              <v:stroke startarrowwidth="wide" startarrowlength="short" endarrow="block" endarrowwidth="wide" endarrowlength="short"/>
            </v:line>
            <v:group id="Group 20" o:spid="_x0000_s1040" style="position:absolute;left:2758;top:9050;width:1276;height:3436" coordorigin=",634" coordsize="20000,193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line id="Line 21" o:spid="_x0000_s1041" style="position:absolute;visibility:visible" from="234,19996" to="20000,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l1d8IAAADcAAAADwAAAGRycy9kb3ducmV2LnhtbERPTUsDMRC9F/wPYQQvpc3aw9auTYsI&#10;SkEvbYX2OGymu4ubmSWJ6frvjSB4m8f7nPV2dL1K5EMnbOB+XoAirsV23Bj4OL7MHkCFiGyxFyYD&#10;3xRgu7mZrLGycuU9pUNsVA7hUKGBNsah0jrULTkMcxmIM3cR7zBm6BttPV5zuOv1oihK7bDj3NDi&#10;QM8t1Z+HL2fg/Fqekvg3Ce+X5S7Z5OqpLIy5ux2fHkFFGuO/+M+9s3n+qoTfZ/IFevM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4l1d8IAAADcAAAADwAAAAAAAAAAAAAA&#10;AAChAgAAZHJzL2Rvd25yZXYueG1sUEsFBgAAAAAEAAQA+QAAAJADAAAAAA==&#10;" strokeweight="2pt">
                <v:stroke startarrowwidth="wide" startarrowlength="short" endarrow="block" endarrowwidth="wide" endarrowlength="short"/>
              </v:line>
              <v:line id="Line 22" o:spid="_x0000_s1042" style="position:absolute;flip:x;visibility:visible" from="0,634" to="20000,6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FevMMAAADcAAAADwAAAGRycy9kb3ducmV2LnhtbERPS2vCQBC+F/wPywje6kbBV5qNqLTY&#10;gwjahl6H7JgEs7NpdmvSf+8Khd7m43tOsu5NLW7Uusqygsk4AkGcW11xoeDz4+15CcJ5ZI21ZVLw&#10;Sw7W6eApwVjbjk90O/tChBB2MSoovW9iKV1ekkE3tg1x4C62NegDbAupW+xCuKnlNIrm0mDFoaHE&#10;hnYl5dfzj1FgcZJ9yy6fvu6+Vtks2zp33B+UGg37zQsIT73/F/+533WYv1rA45lwgUz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JBXrzDAAAA3AAAAA8AAAAAAAAAAAAA&#10;AAAAoQIAAGRycy9kb3ducmV2LnhtbFBLBQYAAAAABAAEAPkAAACRAwAAAAA=&#10;" strokeweight="2pt">
                <v:stroke startarrowwidth="wide" startarrowlength="short" endarrowwidth="wide" endarrowlength="short"/>
              </v:line>
              <v:line id="Line 23" o:spid="_x0000_s1043" style="position:absolute;visibility:visible" from="0,688" to="15,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GAnsUAAADcAAAADwAAAGRycy9kb3ducmV2LnhtbESPQU8CMRCF7yb+h2ZMuBjo4kFloRBj&#10;xHgyuvADhu3QXdhOl7bA+u+dg4m3mbw3732zWA2+UxeKqQ1sYDopQBHXwbbsDGw36/EzqJSRLXaB&#10;ycAPJVgtb28WWNpw5W+6VNkpCeFUooEm577UOtUNeUyT0BOLtg/RY5Y1Om0jXiXcd/qhKB61x5al&#10;ocGeXhuqj9XZG5h9vu3WX8m6eHgftk8nfV+5Ixkzuhte5qAyDfnf/Hf9YQV/JrTyjEy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lGAnsUAAADcAAAADwAAAAAAAAAA&#10;AAAAAAChAgAAZHJzL2Rvd25yZXYueG1sUEsFBgAAAAAEAAQA+QAAAJMDAAAAAA==&#10;" strokeweight="2pt">
                <v:stroke startarrowwidth="wide" startarrowlength="short" endarrowwidth="wide" endarrowlength="short"/>
              </v:line>
            </v:group>
            <v:group id="Group 24" o:spid="_x0000_s1044" style="position:absolute;left:2773;top:6905;width:1276;height:1846;flip:x" coordorigin="7029,6810" coordsize="1276,18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AhUlR+wAAAANwAAAAPAAAA&#10;AAAAAAAAAAAAAKoCAABkcnMvZG93bnJldi54bWxQSwUGAAAAAAQABAD6AAAAlwMAAAAA&#10;">
              <v:line id="Line 25" o:spid="_x0000_s1045" style="position:absolute;flip:y;visibility:visible" from="8304,6810" to="8305,86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cyM8MAAADcAAAADwAAAGRycy9kb3ducmV2LnhtbESPQYvCMBSE74L/ITzBm6YKiluNssou&#10;ehBBd8teH82zLdu81Cba+u+NIHgcZuYbZrFqTSluVLvCsoLRMAJBnFpdcKbg9+d7MAPhPLLG0jIp&#10;uJOD1bLbWWCsbcNHup18JgKEXYwKcu+rWEqX5mTQDW1FHLyzrQ36IOtM6hqbADelHEfRVBosOCzk&#10;WNEmp/T/dDUKLI6Si2zS8dfm7yOZJGvnDtu9Uv1e+zkH4an17/CrvdMKAhGeZ8IRk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6HMjPDAAAA3AAAAA8AAAAAAAAAAAAA&#10;AAAAoQIAAGRycy9kb3ducmV2LnhtbFBLBQYAAAAABAAEAPkAAACRAwAAAAA=&#10;" strokeweight="2pt">
                <v:stroke startarrowwidth="wide" startarrowlength="short" endarrowwidth="wide" endarrowlength="short"/>
              </v:line>
              <v:group id="Group 26" o:spid="_x0000_s1046" style="position:absolute;left:7029;top:6810;width:1276;height:1846" coordorigin=",-22" coordsize="20000,200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V67xgAAANwA&#10;AAAPAAAAAAAAAAAAAAAAAKoCAABkcnMvZG93bnJldi54bWxQSwUGAAAAAAQABAD6AAAAnQMAAAAA&#10;">
                <v:line id="Line 27" o:spid="_x0000_s1047" style="position:absolute;visibility:visible" from="234,19988" to="20000,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ZDj8QAAADcAAAADwAAAGRycy9kb3ducmV2LnhtbESPwW7CMBBE75X4B2uRuFTgNIcWAgYh&#10;BFVPVQl8wBIvTiBep7YL6d/XlSr1OJqZN5rFqretuJEPjWMFT5MMBHHldMNGwfGwG09BhIissXVM&#10;Cr4pwGo5eFhgod2d93QroxEJwqFABXWMXSFlqGqyGCauI07e2XmLMUlvpPZ4T3DbyjzLnqXFhtNC&#10;jR1taqqu5ZdVMHvfnnYfQRt/ee2PL5/ysTRXUmo07NdzEJH6+B/+a79pBXmWw++ZdATk8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lkOPxAAAANwAAAAPAAAAAAAAAAAA&#10;AAAAAKECAABkcnMvZG93bnJldi54bWxQSwUGAAAAAAQABAD5AAAAkgMAAAAA&#10;" strokeweight="2pt">
                  <v:stroke startarrowwidth="wide" startarrowlength="short" endarrowwidth="wide" endarrowlength="short"/>
                </v:line>
                <v:line id="Line 28" o:spid="_x0000_s1048" style="position:absolute;flip:x;visibility:visible" from="0,-22" to="1976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0Jd/8UAAADcAAAADwAAAGRycy9kb3ducmV2LnhtbESPQWvCQBSE74L/YXmCN92oQWzqKqWl&#10;pYciJhZ6fWRfs6HZtyG7Jum/7xYEj8PMfMPsj6NtRE+drx0rWC0TEMSl0zVXCj4vr4sdCB+QNTaO&#10;ScEveTgeppM9ZtoNnFNfhEpECPsMFZgQ2kxKXxqy6JeuJY7et+sshii7SuoOhwi3jVwnyVZarDku&#10;GGzp2VD5U1ytgj7N+5cPc8a31eUrNNeTTmX9oNR8Nj49ggg0hnv41n7XCtbJBv7PxCMgD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0Jd/8UAAADcAAAADwAAAAAAAAAA&#10;AAAAAAChAgAAZHJzL2Rvd25yZXYueG1sUEsFBgAAAAAEAAQA+QAAAJMDAAAAAA==&#10;" strokeweight="2pt">
                  <v:stroke startarrowwidth="wide" startarrowlength="short" endarrow="block" endarrowwidth="wide" endarrowlength="short"/>
                </v:line>
              </v:group>
            </v:group>
            <v:line id="Line 35" o:spid="_x0000_s1049" style="position:absolute;visibility:visible" from="5098,5345" to="5099,6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oqvsEAAADcAAAADwAAAGRycy9kb3ducmV2LnhtbERPTWsCMRC9F/ofwgi9FM26By2rUaTQ&#10;IrQXbaEeh824u7iZWZI0bv99cxA8Pt73eju6XiXyoRM2MJ8VoIhrsR03Br6/3qYvoEJEttgLk4E/&#10;CrDdPD6ssbJy5QOlY2xUDuFQoYE2xqHSOtQtOQwzGYgzdxbvMGboG209XnO463VZFAvtsOPc0OJA&#10;ry3Vl+OvM3B6X/wk8R8SPs/LfbLJ1c9SGvM0GXcrUJHGeBff3HtroJzn+flMPgJ68w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2iq+wQAAANwAAAAPAAAAAAAAAAAAAAAA&#10;AKECAABkcnMvZG93bnJldi54bWxQSwUGAAAAAAQABAD5AAAAjwMAAAAA&#10;" strokeweight="2pt">
              <v:stroke startarrowwidth="wide" startarrowlength="short" endarrow="block" endarrowwidth="wide" endarrowlength="short"/>
            </v:line>
            <v:rect id="Rectangle 36" o:spid="_x0000_s1050" style="position:absolute;left:8593;top:8600;width:2161;height:6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VcSMIA&#10;AADcAAAADwAAAGRycy9kb3ducmV2LnhtbESPQYvCMBSE7wv+h/AEb2taD7J0jaUKQsGT7rLs8dk8&#10;22rzUpKo9d8bQfA4zMw3zCIfTCeu5HxrWUE6TUAQV1a3XCv4/dl8foHwAVljZ5kU3MlDvhx9LDDT&#10;9sY7uu5DLSKEfYYKmhD6TEpfNWTQT21PHL2jdQZDlK6W2uEtwk0nZ0kylwZbjgsN9rRuqDrvL0bB&#10;Vp59Wh7KVWc3jv/+j4UfTrVSk/FQfIMINIR3+NUutYJZmsLzTDwC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tVxIwgAAANwAAAAPAAAAAAAAAAAAAAAAAJgCAABkcnMvZG93&#10;bnJldi54bWxQSwUGAAAAAAQABAD1AAAAhwMAAAAA&#10;" filled="f" strokeweight="1pt">
              <v:textbox style="mso-next-textbox:#Rectangle 36" inset="1pt,1pt,1pt,1pt">
                <w:txbxContent>
                  <w:p w14:paraId="79D74728" w14:textId="77777777" w:rsidR="002A0FCA" w:rsidRPr="00B1396F" w:rsidRDefault="002A0FCA" w:rsidP="009E75A6">
                    <w:pPr>
                      <w:pStyle w:val="box"/>
                      <w:spacing w:before="0" w:after="0"/>
                      <w:rPr>
                        <w:sz w:val="24"/>
                        <w:lang w:val="es-MX"/>
                      </w:rPr>
                    </w:pPr>
                    <w:r w:rsidRPr="00B1396F">
                      <w:rPr>
                        <w:sz w:val="24"/>
                        <w:lang w:val="es-MX"/>
                      </w:rPr>
                      <w:t>Cancelado</w:t>
                    </w:r>
                  </w:p>
                </w:txbxContent>
              </v:textbox>
            </v:rect>
            <v:group id="Group 37" o:spid="_x0000_s1051" style="position:absolute;left:6214;top:6875;width:3480;height:1680" coordorigin="7020,6645" coordsize="2730,1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line id="Line 38" o:spid="_x0000_s1052" style="position:absolute;visibility:visible" from="7020,6645" to="9750,6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1NAsAAAADcAAAADwAAAGRycy9kb3ducmV2LnhtbESPwQrCMBBE74L/EFbwpqmKItUoIlS8&#10;idWLt7VZ22KzKU3U+vdGEDwOM/OGWa5bU4knNa60rGA0jEAQZ1aXnCs4n5LBHITzyBory6TgTQ7W&#10;q25nibG2Lz7SM/W5CBB2MSoovK9jKV1WkEE3tDVx8G62MeiDbHKpG3wFuKnkOIpm0mDJYaHAmrYF&#10;Zff0YRTcL+dpsjts9alKN/qaJ/5yvWml+r12swDhqfX/8K+91wrGow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pdTQLAAAAA3AAAAA8AAAAAAAAAAAAAAAAA&#10;oQIAAGRycy9kb3ducmV2LnhtbFBLBQYAAAAABAAEAPkAAACOAwAAAAA=&#10;" strokeweight="2pt"/>
              <v:line id="Line 39" o:spid="_x0000_s1053" style="position:absolute;visibility:visible" from="9750,6645" to="9750,8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4kQPcQAAADcAAAADwAAAGRycy9kb3ducmV2LnhtbESP0WrCQBRE34X+w3KFvohuFDE1uopI&#10;K3m0th9wyV6TkOzddHdr0r/vCoKPw8ycYbb7wbTiRs7XlhXMZwkI4sLqmksF318f0zcQPiBrbC2T&#10;gj/ysN+9jLaYadvzJ90uoRQRwj5DBVUIXSalLyoy6Ge2I47e1TqDIUpXSu2wj3DTykWSrKTBmuNC&#10;hR0dKyqay69RUJ8m711um3SSp0PveJ1cf86NUq/j4bABEWgIz/CjnWsFi/kS7mfiEZC7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iRA9xAAAANwAAAAPAAAAAAAAAAAA&#10;AAAAAKECAABkcnMvZG93bnJldi54bWxQSwUGAAAAAAQABAD5AAAAkgMAAAAA&#10;" strokeweight="2pt">
                <v:stroke endarrow="block"/>
              </v:line>
            </v:group>
            <v:group id="Group 40" o:spid="_x0000_s1054" style="position:absolute;left:6244;top:9215;width:3450;height:1500;flip:y" coordorigin="7020,6645" coordsize="2730,1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uk8XcQAAADcAAAA&#10;DwAAAAAAAAAAAAAAAACqAgAAZHJzL2Rvd25yZXYueG1sUEsFBgAAAAAEAAQA+gAAAJsDAAAAAA==&#10;">
              <v:line id="Line 41" o:spid="_x0000_s1055" style="position:absolute;visibility:visible" from="7020,6645" to="9750,6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rumsAAAADcAAAADwAAAGRycy9kb3ducmV2LnhtbESPwQrCMBBE74L/EFbwpqmCItUoIlS8&#10;idVLb2uztsVmU5qo9e+NIHgcZuYNs9p0phZPal1lWcFkHIEgzq2uuFBwOSejBQjnkTXWlknBmxxs&#10;1v3eCmNtX3yiZ+oLESDsYlRQet/EUrq8JINubBvi4N1sa9AH2RZSt/gKcFPLaRTNpcGKw0KJDe1K&#10;yu/pwyi4Z5dZsj/u9LlOt/paJD673rRSw0G3XYLw1Pl/+Nc+aAXTyRy+Z8IRkO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oq7prAAAAA3AAAAA8AAAAAAAAAAAAAAAAA&#10;oQIAAGRycy9kb3ducmV2LnhtbFBLBQYAAAAABAAEAPkAAACOAwAAAAA=&#10;" strokeweight="2pt"/>
              <v:line id="Line 42" o:spid="_x0000_s1056" style="position:absolute;visibility:visible" from="9750,6645" to="9750,8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uOSsMAAADcAAAADwAAAGRycy9kb3ducmV2LnhtbESPwW7CMBBE75X4B2uRuCBw4NBAwKCq&#10;KlWOFPiAVbwkUeJ1sF2S/n2NhMRxNDNvNNv9YFpxJ+drywoW8wQEcWF1zaWCy/kwW4HwAVlja5kU&#10;/JGH/W70tsVM255/6H4KpYgQ9hkqqELoMil9UZFBP7cdcfSu1hkMUbpSaod9hJtWLpPkXRqsOS5U&#10;2NFnRUVz+jUK6u/pV5fbJp3m6dA7XifX27FRajIePjYgAg3hFX62c61guUjhcSYeAbn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bjkrDAAAA3AAAAA8AAAAAAAAAAAAA&#10;AAAAoQIAAGRycy9kb3ducmV2LnhtbFBLBQYAAAAABAAEAPkAAACRAwAAAAA=&#10;" strokeweight="2pt">
                <v:stroke endarrow="block"/>
              </v:line>
            </v:group>
            <v:line id="Line 43" o:spid="_x0000_s1057" style="position:absolute;visibility:visible" from="6199,8885" to="8569,88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QaOMAAAADcAAAADwAAAGRycy9kb3ducmV2LnhtbERPzYrCMBC+C/sOYRa8iKZ6ULcaZZFd&#10;6VHrPsDQjG1pM+km0da3NwfB48f3v90PphV3cr62rGA+S0AQF1bXXCr4u/xO1yB8QNbYWiYFD/Kw&#10;332Mtphq2/OZ7nkoRQxhn6KCKoQuldIXFRn0M9sRR+5qncEQoSuldtjHcNPKRZIspcGaY0OFHR0q&#10;Kpr8ZhTUx8lPl9lmNclWQ+/4K7n+nxqlxp/D9wZEoCG8xS93phUs5nFtPBOPgNw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bEGjjAAAAA3AAAAA8AAAAAAAAAAAAAAAAA&#10;oQIAAGRycy9kb3ducmV2LnhtbFBLBQYAAAAABAAEAPkAAACOAwAAAAA=&#10;" strokeweight="2pt">
              <v:stroke endarrow="block"/>
            </v:line>
            <w10:wrap type="topAndBottom"/>
          </v:group>
        </w:pict>
      </w:r>
      <w:bookmarkEnd w:id="27"/>
    </w:p>
    <w:p w14:paraId="0D84337D" w14:textId="77777777" w:rsidR="009E75A6" w:rsidRDefault="009E75A6" w:rsidP="009E75A6">
      <w:pPr>
        <w:pStyle w:val="Ttulo2"/>
        <w:numPr>
          <w:ilvl w:val="1"/>
          <w:numId w:val="1"/>
        </w:numPr>
      </w:pPr>
      <w:bookmarkStart w:id="28" w:name="_Toc390892140"/>
      <w:r w:rsidRPr="000F2A86">
        <w:t>Controlar</w:t>
      </w:r>
      <w:r>
        <w:t xml:space="preserve"> los elementos de configuración</w:t>
      </w:r>
      <w:bookmarkEnd w:id="28"/>
    </w:p>
    <w:p w14:paraId="23B7F6B6" w14:textId="77777777" w:rsidR="009E75A6" w:rsidRDefault="009E75A6" w:rsidP="009E75A6">
      <w:r w:rsidRPr="0028214E">
        <w:t xml:space="preserve">La </w:t>
      </w:r>
      <w:r>
        <w:t>CMO</w:t>
      </w:r>
      <w:r w:rsidRPr="0028214E">
        <w:t xml:space="preserve"> recoge los datos necesarios para producir informes útiles para el CCB, y el</w:t>
      </w:r>
      <w:r w:rsidR="002B49C7">
        <w:rPr>
          <w:lang w:val="es-419"/>
        </w:rPr>
        <w:t xml:space="preserve"> </w:t>
      </w:r>
      <w:proofErr w:type="spellStart"/>
      <w:r w:rsidR="00370340">
        <w:t>scrum</w:t>
      </w:r>
      <w:proofErr w:type="spellEnd"/>
      <w:r w:rsidR="00370340">
        <w:t xml:space="preserve"> master</w:t>
      </w:r>
      <w:r>
        <w:t xml:space="preserve"> del proyecto</w:t>
      </w:r>
      <w:r w:rsidRPr="0028214E">
        <w:t>.</w:t>
      </w:r>
    </w:p>
    <w:p w14:paraId="638075B6" w14:textId="77777777" w:rsidR="009E75A6" w:rsidRDefault="009E75A6" w:rsidP="009E75A6">
      <w:r w:rsidRPr="0028214E">
        <w:t>Para la gestión del cambio, la</w:t>
      </w:r>
      <w:r w:rsidR="002B49C7">
        <w:rPr>
          <w:lang w:val="es-419"/>
        </w:rPr>
        <w:t xml:space="preserve"> </w:t>
      </w:r>
      <w:r w:rsidRPr="0028214E">
        <w:t>CM</w:t>
      </w:r>
      <w:r>
        <w:t>O</w:t>
      </w:r>
      <w:r w:rsidRPr="0028214E">
        <w:t xml:space="preserve"> recoge información de identificación correspondiente a cada</w:t>
      </w:r>
      <w:r>
        <w:t xml:space="preserve"> petición de cambio recibida</w:t>
      </w:r>
      <w:r w:rsidRPr="0028214E">
        <w:t xml:space="preserve"> y su estado en la base de datos de </w:t>
      </w:r>
      <w:r>
        <w:t>peticiones de cambio</w:t>
      </w:r>
      <w:r w:rsidRPr="0028214E">
        <w:t xml:space="preserve">, tal como se define en el </w:t>
      </w:r>
      <w:r>
        <w:t>procedimiento de peticiones de cambio</w:t>
      </w:r>
      <w:r w:rsidRPr="0028214E">
        <w:t>. </w:t>
      </w:r>
      <w:r>
        <w:t>Después l</w:t>
      </w:r>
      <w:r w:rsidRPr="0028214E">
        <w:t>a CM</w:t>
      </w:r>
      <w:r>
        <w:t>O</w:t>
      </w:r>
      <w:r w:rsidRPr="0028214E">
        <w:t xml:space="preserve"> prepara </w:t>
      </w:r>
      <w:r>
        <w:t>sus respectivos</w:t>
      </w:r>
      <w:r w:rsidR="002B49C7">
        <w:rPr>
          <w:lang w:val="es-419"/>
        </w:rPr>
        <w:t xml:space="preserve"> </w:t>
      </w:r>
      <w:r w:rsidR="00144548" w:rsidRPr="0028214E">
        <w:t>informes</w:t>
      </w:r>
      <w:r>
        <w:t>.</w:t>
      </w:r>
    </w:p>
    <w:p w14:paraId="5230BFE7" w14:textId="77777777" w:rsidR="009E75A6" w:rsidRPr="0028214E" w:rsidRDefault="009E75A6" w:rsidP="009E75A6">
      <w:r w:rsidRPr="0028214E">
        <w:t>Para el estado de</w:t>
      </w:r>
      <w:r>
        <w:t xml:space="preserve"> los</w:t>
      </w:r>
      <w:r w:rsidRPr="0028214E">
        <w:t xml:space="preserve"> elementos de configuración, la CM</w:t>
      </w:r>
      <w:r>
        <w:t>O</w:t>
      </w:r>
      <w:r w:rsidRPr="0028214E">
        <w:t xml:space="preserve"> recoge información de identificación correspondiente a cada elemento de configuración controlada, es decir, la versión actual, el </w:t>
      </w:r>
      <w:r w:rsidRPr="0028214E">
        <w:lastRenderedPageBreak/>
        <w:t>historial de revisiones</w:t>
      </w:r>
      <w:r w:rsidR="00A51136">
        <w:t xml:space="preserve"> y </w:t>
      </w:r>
      <w:r w:rsidRPr="0028214E">
        <w:t xml:space="preserve">el subsistema asociado. Al final de cada entrega, los elementos de configuración se actualizan como se define en el procedimiento de identificación </w:t>
      </w:r>
      <w:r>
        <w:t>de elementos bajo configuración</w:t>
      </w:r>
      <w:r w:rsidRPr="0028214E">
        <w:t xml:space="preserve">. La </w:t>
      </w:r>
      <w:r>
        <w:t>CMO</w:t>
      </w:r>
      <w:r w:rsidRPr="0028214E">
        <w:t xml:space="preserve"> prepara informes conforme a lo solicitado </w:t>
      </w:r>
      <w:r>
        <w:t>sobre</w:t>
      </w:r>
      <w:r w:rsidRPr="0028214E">
        <w:t xml:space="preserve"> el estado de CI, que detalla las nuevas solicitudes de cambio, </w:t>
      </w:r>
      <w:r>
        <w:t>las</w:t>
      </w:r>
      <w:r w:rsidRPr="0028214E">
        <w:t xml:space="preserve"> solicitudes de cambio</w:t>
      </w:r>
      <w:r w:rsidR="002B49C7">
        <w:rPr>
          <w:lang w:val="es-419"/>
        </w:rPr>
        <w:t xml:space="preserve"> </w:t>
      </w:r>
      <w:r w:rsidRPr="0028214E">
        <w:t>recientemente a</w:t>
      </w:r>
      <w:r>
        <w:t>probadas</w:t>
      </w:r>
      <w:r w:rsidRPr="0028214E">
        <w:t>, y las solicitudes de cambio</w:t>
      </w:r>
      <w:r>
        <w:t xml:space="preserve"> cerradas</w:t>
      </w:r>
      <w:r w:rsidRPr="0028214E">
        <w:t>. </w:t>
      </w:r>
      <w:r>
        <w:t>Se preparan i</w:t>
      </w:r>
      <w:r w:rsidRPr="0028214E">
        <w:t>nformes de</w:t>
      </w:r>
      <w:r>
        <w:t xml:space="preserve"> liberación</w:t>
      </w:r>
      <w:r w:rsidRPr="0028214E">
        <w:t xml:space="preserve"> por la CM</w:t>
      </w:r>
      <w:r>
        <w:t>O</w:t>
      </w:r>
      <w:r w:rsidRPr="0028214E">
        <w:t xml:space="preserve"> para </w:t>
      </w:r>
      <w:r>
        <w:t>que se ingresen</w:t>
      </w:r>
      <w:r w:rsidRPr="0028214E">
        <w:t xml:space="preserve"> en los informes de la liberación.</w:t>
      </w:r>
    </w:p>
    <w:p w14:paraId="333ED344" w14:textId="77777777" w:rsidR="009E75A6" w:rsidRDefault="009E75A6" w:rsidP="009E75A6">
      <w:pPr>
        <w:pStyle w:val="Ttulo2"/>
        <w:numPr>
          <w:ilvl w:val="1"/>
          <w:numId w:val="1"/>
        </w:numPr>
      </w:pPr>
      <w:bookmarkStart w:id="29" w:name="_Toc390892141"/>
      <w:r w:rsidRPr="000F2A86">
        <w:t>Realizar</w:t>
      </w:r>
      <w:r w:rsidR="00D4430C">
        <w:t xml:space="preserve"> </w:t>
      </w:r>
      <w:r w:rsidR="002B49C7">
        <w:t>auditorías de confi</w:t>
      </w:r>
      <w:r w:rsidRPr="000F2A86">
        <w:t>guración</w:t>
      </w:r>
      <w:bookmarkStart w:id="30" w:name="id.1771b4507d84"/>
      <w:bookmarkEnd w:id="29"/>
      <w:bookmarkEnd w:id="30"/>
    </w:p>
    <w:p w14:paraId="0C3BA316" w14:textId="77777777" w:rsidR="009E75A6" w:rsidRDefault="009E75A6" w:rsidP="009E75A6">
      <w:r>
        <w:t xml:space="preserve">Las </w:t>
      </w:r>
      <w:r w:rsidRPr="00455F1A">
        <w:t>auditorías de configuración consiste</w:t>
      </w:r>
      <w:r>
        <w:t>n</w:t>
      </w:r>
      <w:r w:rsidRPr="00455F1A">
        <w:t xml:space="preserve"> en </w:t>
      </w:r>
      <w:r>
        <w:t>revisiones</w:t>
      </w:r>
      <w:r w:rsidRPr="00455F1A">
        <w:t xml:space="preserve"> donde se compara el proceso de CM o una configuración de </w:t>
      </w:r>
      <w:r>
        <w:t xml:space="preserve">un </w:t>
      </w:r>
      <w:r w:rsidRPr="00455F1A">
        <w:t xml:space="preserve">producto con los requisitos para determinar si </w:t>
      </w:r>
      <w:r>
        <w:t>estos</w:t>
      </w:r>
      <w:r w:rsidRPr="00455F1A">
        <w:t xml:space="preserve"> se cumplen.</w:t>
      </w:r>
    </w:p>
    <w:p w14:paraId="66EC2C20" w14:textId="77777777" w:rsidR="009E75A6" w:rsidRDefault="009E75A6" w:rsidP="009E75A6">
      <w:r>
        <w:t>Con base a lo anterior, se identifican las siguientes fechas para las auditorias de la gestión de la configuración:</w:t>
      </w:r>
    </w:p>
    <w:p w14:paraId="0D65BD1E" w14:textId="315169A6" w:rsidR="009E75A6" w:rsidRDefault="00502031" w:rsidP="009E75A6">
      <w:pPr>
        <w:pStyle w:val="Prrafodelista"/>
        <w:numPr>
          <w:ilvl w:val="0"/>
          <w:numId w:val="25"/>
        </w:numPr>
      </w:pPr>
      <w:r>
        <w:t>20</w:t>
      </w:r>
      <w:r w:rsidR="009E75A6">
        <w:t>-0</w:t>
      </w:r>
      <w:r w:rsidR="00632BB3">
        <w:t>8</w:t>
      </w:r>
      <w:r>
        <w:t>-</w:t>
      </w:r>
      <w:r w:rsidR="00DD2BD5">
        <w:t>2014: Corresponde al Sprint 5 según calendarización.</w:t>
      </w:r>
    </w:p>
    <w:p w14:paraId="5583A38F" w14:textId="407FF49D" w:rsidR="00DD2BD5" w:rsidRDefault="00502031" w:rsidP="00DD2BD5">
      <w:pPr>
        <w:pStyle w:val="Prrafodelista"/>
        <w:numPr>
          <w:ilvl w:val="0"/>
          <w:numId w:val="25"/>
        </w:numPr>
      </w:pPr>
      <w:r>
        <w:t>20-10-</w:t>
      </w:r>
      <w:r w:rsidR="00DD2BD5">
        <w:t>2014: Corresponde al Sprint 11 según calendarización.</w:t>
      </w:r>
    </w:p>
    <w:p w14:paraId="1314D42F" w14:textId="30A9B47E" w:rsidR="009E75A6" w:rsidRDefault="009E75A6" w:rsidP="00DD2BD5">
      <w:pPr>
        <w:pStyle w:val="Prrafodelista"/>
      </w:pPr>
    </w:p>
    <w:p w14:paraId="211CCFF7" w14:textId="77777777" w:rsidR="009E75A6" w:rsidRPr="00B1396F" w:rsidRDefault="009E75A6" w:rsidP="009E75A6">
      <w:r>
        <w:rPr>
          <w:b/>
        </w:rPr>
        <w:t>A</w:t>
      </w:r>
      <w:r w:rsidRPr="00455F1A">
        <w:rPr>
          <w:b/>
        </w:rPr>
        <w:t>uditoría</w:t>
      </w:r>
      <w:r>
        <w:rPr>
          <w:b/>
        </w:rPr>
        <w:t>s</w:t>
      </w:r>
      <w:r w:rsidRPr="00455F1A">
        <w:rPr>
          <w:b/>
        </w:rPr>
        <w:t xml:space="preserve"> de </w:t>
      </w:r>
      <w:r>
        <w:rPr>
          <w:b/>
        </w:rPr>
        <w:t xml:space="preserve">línea </w:t>
      </w:r>
      <w:r w:rsidRPr="00455F1A">
        <w:rPr>
          <w:b/>
        </w:rPr>
        <w:t>base</w:t>
      </w:r>
    </w:p>
    <w:p w14:paraId="6962F5BE" w14:textId="77777777" w:rsidR="00A51136" w:rsidRDefault="00E805CE" w:rsidP="009E75A6">
      <w:r>
        <w:t>El Scrum Master de turno, trabajará con los miembros del equipo</w:t>
      </w:r>
      <w:r w:rsidR="009E75A6" w:rsidRPr="00455F1A">
        <w:t xml:space="preserve"> par</w:t>
      </w:r>
      <w:r w:rsidR="009E75A6">
        <w:t>a llevar a cabo una auditoría a las líneas</w:t>
      </w:r>
      <w:r w:rsidR="009E75A6" w:rsidRPr="00455F1A">
        <w:t xml:space="preserve"> base </w:t>
      </w:r>
      <w:r w:rsidR="009E75A6">
        <w:t>por cada liberación</w:t>
      </w:r>
      <w:r w:rsidR="009E75A6" w:rsidRPr="00455F1A">
        <w:t>. Esta auditoría de base verifica el contenido de la versión completa, y todos los cambios que deberían</w:t>
      </w:r>
      <w:r w:rsidR="009E75A6">
        <w:t xml:space="preserve"> realizarse</w:t>
      </w:r>
      <w:r w:rsidR="009E75A6" w:rsidRPr="00455F1A">
        <w:t xml:space="preserve"> han sido verificados por el equipo.</w:t>
      </w:r>
      <w:r w:rsidR="009E75A6">
        <w:t xml:space="preserve"> Las revisiones</w:t>
      </w:r>
      <w:r w:rsidR="009E75A6" w:rsidRPr="0082016D">
        <w:t xml:space="preserve"> de configuración se realiza</w:t>
      </w:r>
      <w:r w:rsidR="009E75A6">
        <w:t>ran</w:t>
      </w:r>
      <w:r w:rsidR="009E75A6" w:rsidRPr="0082016D">
        <w:t xml:space="preserve"> periódicamente para verificar la exactitud de la información de </w:t>
      </w:r>
      <w:r w:rsidR="009E75A6">
        <w:t>l</w:t>
      </w:r>
      <w:r w:rsidR="00144548">
        <w:t>o</w:t>
      </w:r>
      <w:r w:rsidR="009E75A6">
        <w:t xml:space="preserve">s elementos de </w:t>
      </w:r>
      <w:r w:rsidR="009E75A6" w:rsidRPr="0082016D">
        <w:t xml:space="preserve">configuración. El objetivo de </w:t>
      </w:r>
      <w:r w:rsidR="009E75A6">
        <w:t xml:space="preserve">la </w:t>
      </w:r>
      <w:r w:rsidR="009E75A6" w:rsidRPr="0082016D">
        <w:t xml:space="preserve">revisión es para verificar que </w:t>
      </w:r>
      <w:r w:rsidR="009E75A6">
        <w:t xml:space="preserve">todos los componentes del sistema </w:t>
      </w:r>
      <w:r w:rsidR="009E75A6" w:rsidRPr="0082016D">
        <w:t xml:space="preserve">han sido correctamente identificados y que todos los cambios en </w:t>
      </w:r>
      <w:r w:rsidR="009E75A6">
        <w:t xml:space="preserve">él </w:t>
      </w:r>
      <w:r w:rsidR="009E75A6" w:rsidRPr="0082016D">
        <w:t>han sido debidamente administrado</w:t>
      </w:r>
      <w:r w:rsidR="009E75A6">
        <w:t>s</w:t>
      </w:r>
      <w:r w:rsidR="009E75A6" w:rsidRPr="0082016D">
        <w:t>. L</w:t>
      </w:r>
      <w:r w:rsidR="009E75A6">
        <w:t>a</w:t>
      </w:r>
      <w:r w:rsidR="009E75A6" w:rsidRPr="0082016D">
        <w:t xml:space="preserve">s </w:t>
      </w:r>
      <w:r w:rsidR="009E75A6">
        <w:t>revisiones</w:t>
      </w:r>
      <w:r w:rsidR="009E75A6" w:rsidRPr="0082016D">
        <w:t xml:space="preserve"> periódicos de configuración también permitirán evaluar la eficacia del proceso de CM y para identificar posibles </w:t>
      </w:r>
      <w:r w:rsidR="002B49C7" w:rsidRPr="0082016D">
        <w:t>modificaciones.</w:t>
      </w:r>
      <w:r w:rsidR="002B49C7" w:rsidRPr="00503395">
        <w:t xml:space="preserve"> El</w:t>
      </w:r>
      <w:r w:rsidR="009E75A6" w:rsidRPr="00503395">
        <w:t xml:space="preserve"> CMO seguirá d</w:t>
      </w:r>
      <w:r w:rsidR="00A51136">
        <w:t>e cerca la co</w:t>
      </w:r>
      <w:r w:rsidR="009E75A6">
        <w:t xml:space="preserve">nfiguración de los </w:t>
      </w:r>
      <w:r w:rsidR="00A51136">
        <w:t>CI</w:t>
      </w:r>
      <w:r w:rsidR="002B49C7">
        <w:rPr>
          <w:lang w:val="es-419"/>
        </w:rPr>
        <w:t xml:space="preserve"> </w:t>
      </w:r>
      <w:r w:rsidR="009E75A6" w:rsidRPr="00503395">
        <w:t>y trabajar</w:t>
      </w:r>
      <w:r w:rsidR="009E75A6">
        <w:t>a</w:t>
      </w:r>
      <w:r w:rsidR="009E75A6" w:rsidRPr="00503395">
        <w:t xml:space="preserve"> con los </w:t>
      </w:r>
      <w:r w:rsidR="009E75A6">
        <w:t xml:space="preserve">involucrados </w:t>
      </w:r>
      <w:r w:rsidR="009E75A6" w:rsidRPr="00503395">
        <w:t xml:space="preserve">para asegurar que </w:t>
      </w:r>
      <w:r w:rsidR="009E75A6">
        <w:t>los</w:t>
      </w:r>
      <w:r w:rsidR="009E75A6" w:rsidRPr="00503395">
        <w:t xml:space="preserve"> procedimientos de </w:t>
      </w:r>
      <w:r w:rsidR="00A51136">
        <w:t>CM</w:t>
      </w:r>
      <w:r w:rsidR="009E75A6" w:rsidRPr="00503395">
        <w:t xml:space="preserve"> se utilizan adecuadamente</w:t>
      </w:r>
      <w:r w:rsidR="009E75A6">
        <w:t>. Antes de las liberaciones</w:t>
      </w:r>
      <w:r>
        <w:t xml:space="preserve"> principales del software</w:t>
      </w:r>
    </w:p>
    <w:p w14:paraId="147A7103" w14:textId="77777777" w:rsidR="009E75A6" w:rsidRDefault="009E75A6" w:rsidP="009E75A6">
      <w:r>
        <w:t>A continuación se presentan los</w:t>
      </w:r>
      <w:r w:rsidRPr="00320F7E">
        <w:t> tres diferentes tipos de auditorías </w:t>
      </w:r>
      <w:r>
        <w:t>a líneas base</w:t>
      </w:r>
      <w:r w:rsidRPr="00320F7E">
        <w:t> para llevar a cabo</w:t>
      </w:r>
      <w:r>
        <w:t>:</w:t>
      </w:r>
    </w:p>
    <w:p w14:paraId="384E44A6" w14:textId="77777777" w:rsidR="009E75A6" w:rsidRDefault="009E75A6" w:rsidP="009E75A6">
      <w:pPr>
        <w:pStyle w:val="Prrafodelista"/>
        <w:numPr>
          <w:ilvl w:val="0"/>
          <w:numId w:val="23"/>
        </w:numPr>
      </w:pPr>
      <w:r w:rsidRPr="00320F7E">
        <w:t xml:space="preserve">Las auditorías de </w:t>
      </w:r>
      <w:r>
        <w:t>líneas base</w:t>
      </w:r>
      <w:r w:rsidRPr="00320F7E">
        <w:t>:</w:t>
      </w:r>
    </w:p>
    <w:p w14:paraId="2DAC75DD" w14:textId="77777777" w:rsidR="009E75A6" w:rsidRDefault="009E75A6" w:rsidP="009E75A6">
      <w:pPr>
        <w:pStyle w:val="Prrafodelista"/>
        <w:numPr>
          <w:ilvl w:val="1"/>
          <w:numId w:val="23"/>
        </w:numPr>
      </w:pPr>
      <w:r w:rsidRPr="00320F7E">
        <w:t xml:space="preserve">Una auditoría de línea base se llevará a cabo por la CMO </w:t>
      </w:r>
      <w:r>
        <w:t>cuando</w:t>
      </w:r>
      <w:r w:rsidRPr="00320F7E">
        <w:t xml:space="preserve"> cada línea base se h</w:t>
      </w:r>
      <w:r>
        <w:t>alla</w:t>
      </w:r>
      <w:r w:rsidRPr="00320F7E">
        <w:t xml:space="preserve"> establecido y</w:t>
      </w:r>
      <w:r>
        <w:t xml:space="preserve"> se esté</w:t>
      </w:r>
      <w:r w:rsidRPr="00320F7E">
        <w:t xml:space="preserve"> listo para</w:t>
      </w:r>
      <w:r w:rsidR="002B49C7">
        <w:rPr>
          <w:lang w:val="es-419"/>
        </w:rPr>
        <w:t xml:space="preserve"> </w:t>
      </w:r>
      <w:r w:rsidR="00E805CE">
        <w:t>pasar a</w:t>
      </w:r>
      <w:r w:rsidRPr="00320F7E">
        <w:t xml:space="preserve">l siguiente </w:t>
      </w:r>
      <w:r w:rsidR="00E805CE">
        <w:t>sprint</w:t>
      </w:r>
      <w:r w:rsidRPr="00320F7E">
        <w:t xml:space="preserve">. Los resultados de esta auditoría se documentarán y se </w:t>
      </w:r>
      <w:r>
        <w:t>proveen al</w:t>
      </w:r>
      <w:r w:rsidRPr="00320F7E">
        <w:t xml:space="preserve"> equipo de desarrollo.</w:t>
      </w:r>
    </w:p>
    <w:p w14:paraId="4C3265CB" w14:textId="77777777" w:rsidR="009E75A6" w:rsidRDefault="009E75A6" w:rsidP="009E75A6">
      <w:pPr>
        <w:pStyle w:val="Prrafodelista"/>
        <w:numPr>
          <w:ilvl w:val="1"/>
          <w:numId w:val="23"/>
        </w:numPr>
      </w:pPr>
      <w:r w:rsidRPr="00320F7E">
        <w:t xml:space="preserve">Las auditorias de construcción de código serán llevadas a cabo por la CMO cuando una línea base construida esté lista para avanzar a la fase de pruebas. Esta auditoría verificara el contenido de la construcción en comparación con el contenido previsto en la planeación. Los resultados de esta auditoría se documentarán y se suministra con el equipo de </w:t>
      </w:r>
      <w:r w:rsidR="002B49C7" w:rsidRPr="00320F7E">
        <w:t>pruebas para</w:t>
      </w:r>
      <w:r w:rsidRPr="00320F7E">
        <w:t xml:space="preserve"> que conozcan que la aplicación está lista para ser probada</w:t>
      </w:r>
      <w:r>
        <w:t>.</w:t>
      </w:r>
    </w:p>
    <w:p w14:paraId="4477F3AA" w14:textId="77777777" w:rsidR="009E75A6" w:rsidRDefault="009E75A6" w:rsidP="009E75A6">
      <w:pPr>
        <w:pStyle w:val="Prrafodelista"/>
        <w:numPr>
          <w:ilvl w:val="0"/>
          <w:numId w:val="23"/>
        </w:numPr>
      </w:pPr>
      <w:r>
        <w:t xml:space="preserve">Cerca de la conclusión del proyecto, </w:t>
      </w:r>
      <w:r w:rsidR="002B49C7">
        <w:t>una auditoría</w:t>
      </w:r>
      <w:r>
        <w:t xml:space="preserve"> funcional de configuración (FCA) se llevará a cabo por la CMO. La FCA valida que un producto de trabajo cumple con sus requisitos de rendimiento. La CMO analizará la:</w:t>
      </w:r>
    </w:p>
    <w:p w14:paraId="48CB8F35" w14:textId="77777777" w:rsidR="009E75A6" w:rsidRDefault="009E75A6" w:rsidP="009E75A6">
      <w:pPr>
        <w:pStyle w:val="Prrafodelista"/>
        <w:numPr>
          <w:ilvl w:val="1"/>
          <w:numId w:val="24"/>
        </w:numPr>
      </w:pPr>
      <w:r>
        <w:t xml:space="preserve">Matriz de trazabilidad de </w:t>
      </w:r>
      <w:r w:rsidR="00E805CE">
        <w:t>Historias de Usuario</w:t>
      </w:r>
    </w:p>
    <w:p w14:paraId="4441C4E9" w14:textId="77777777" w:rsidR="009E75A6" w:rsidRDefault="009E75A6" w:rsidP="009E75A6">
      <w:pPr>
        <w:pStyle w:val="Prrafodelista"/>
        <w:numPr>
          <w:ilvl w:val="1"/>
          <w:numId w:val="24"/>
        </w:numPr>
      </w:pPr>
      <w:r>
        <w:t>Hojas de certificación y evidencia objetiva de que cada requerimiento se validó</w:t>
      </w:r>
    </w:p>
    <w:p w14:paraId="2A2C04A0" w14:textId="77777777" w:rsidR="009E75A6" w:rsidRDefault="009E75A6" w:rsidP="009E75A6">
      <w:pPr>
        <w:pStyle w:val="Prrafodelista"/>
        <w:numPr>
          <w:ilvl w:val="0"/>
          <w:numId w:val="23"/>
        </w:numPr>
      </w:pPr>
      <w:r>
        <w:lastRenderedPageBreak/>
        <w:t xml:space="preserve">Cerca de la conclusión del proyecto, una auditoria física de </w:t>
      </w:r>
      <w:r w:rsidR="002B49C7">
        <w:t>configuración (</w:t>
      </w:r>
      <w:r>
        <w:t>PCA) se llevará a cabo por la CMO. El PCA valida la coherencia entre el producto y su documentación técnica. La CMO analizara:</w:t>
      </w:r>
    </w:p>
    <w:p w14:paraId="75BA29C4" w14:textId="77777777" w:rsidR="009E75A6" w:rsidRDefault="009E75A6" w:rsidP="009E75A6">
      <w:pPr>
        <w:pStyle w:val="Prrafodelista"/>
        <w:numPr>
          <w:ilvl w:val="1"/>
          <w:numId w:val="23"/>
        </w:numPr>
      </w:pPr>
      <w:r>
        <w:t xml:space="preserve">Lista de elementos a ser inspeccionados (inventario) </w:t>
      </w:r>
    </w:p>
    <w:p w14:paraId="01E13486" w14:textId="77777777" w:rsidR="00A109E9" w:rsidRDefault="009E75A6" w:rsidP="00900902">
      <w:pPr>
        <w:pStyle w:val="Prrafodelista"/>
        <w:numPr>
          <w:ilvl w:val="1"/>
          <w:numId w:val="23"/>
        </w:numPr>
      </w:pPr>
      <w:r>
        <w:t>Registro de estado (inventario actualizado)</w:t>
      </w:r>
    </w:p>
    <w:p w14:paraId="37A8B6F2" w14:textId="77777777" w:rsidR="00EC062F" w:rsidRPr="009E75A6" w:rsidRDefault="00EC062F" w:rsidP="00144548">
      <w:pPr>
        <w:spacing w:before="0" w:after="200" w:line="276" w:lineRule="auto"/>
        <w:jc w:val="left"/>
      </w:pPr>
    </w:p>
    <w:sectPr w:rsidR="00EC062F" w:rsidRPr="009E75A6" w:rsidSect="00E81498">
      <w:footerReference w:type="default" r:id="rId1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FE4CDF" w14:textId="77777777" w:rsidR="005312FF" w:rsidRDefault="005312FF" w:rsidP="00E81498">
      <w:pPr>
        <w:spacing w:before="0" w:after="0"/>
      </w:pPr>
      <w:r>
        <w:separator/>
      </w:r>
    </w:p>
  </w:endnote>
  <w:endnote w:type="continuationSeparator" w:id="0">
    <w:p w14:paraId="50B3797D" w14:textId="77777777" w:rsidR="005312FF" w:rsidRDefault="005312FF" w:rsidP="00E8149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70386"/>
      <w:docPartObj>
        <w:docPartGallery w:val="Page Numbers (Bottom of Page)"/>
        <w:docPartUnique/>
      </w:docPartObj>
    </w:sdtPr>
    <w:sdtEndPr/>
    <w:sdtContent>
      <w:p w14:paraId="7B3A0CFB" w14:textId="77777777" w:rsidR="002A0FCA" w:rsidRDefault="002A0FCA">
        <w:pPr>
          <w:pStyle w:val="Piedepgina"/>
          <w:jc w:val="right"/>
        </w:pPr>
        <w:r>
          <w:t>Plan de Gestión de la Configuración|</w:t>
        </w:r>
        <w:r>
          <w:fldChar w:fldCharType="begin"/>
        </w:r>
        <w:r>
          <w:instrText xml:space="preserve"> PAGE   \* MERGEFORMAT </w:instrText>
        </w:r>
        <w:r>
          <w:fldChar w:fldCharType="separate"/>
        </w:r>
        <w:r w:rsidR="00942B03">
          <w:rPr>
            <w:noProof/>
          </w:rPr>
          <w:t>7</w:t>
        </w:r>
        <w:r>
          <w:rPr>
            <w:noProof/>
          </w:rPr>
          <w:fldChar w:fldCharType="end"/>
        </w:r>
      </w:p>
    </w:sdtContent>
  </w:sdt>
  <w:p w14:paraId="7D10E0F5" w14:textId="77777777" w:rsidR="002A0FCA" w:rsidRDefault="002A0FC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B53470" w14:textId="77777777" w:rsidR="005312FF" w:rsidRDefault="005312FF" w:rsidP="00E81498">
      <w:pPr>
        <w:spacing w:before="0" w:after="0"/>
      </w:pPr>
      <w:r>
        <w:separator/>
      </w:r>
    </w:p>
  </w:footnote>
  <w:footnote w:type="continuationSeparator" w:id="0">
    <w:p w14:paraId="3B825FBF" w14:textId="77777777" w:rsidR="005312FF" w:rsidRDefault="005312FF" w:rsidP="00E81498">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hybridMultilevel"/>
    <w:tmpl w:val="00000002"/>
    <w:lvl w:ilvl="0" w:tplc="FFFFFFFF">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1">
    <w:nsid w:val="00000003"/>
    <w:multiLevelType w:val="hybridMultilevel"/>
    <w:tmpl w:val="00000003"/>
    <w:lvl w:ilvl="0" w:tplc="FFFFFFFF">
      <w:start w:val="1"/>
      <w:numFmt w:val="bullet"/>
      <w:lvlText w:val="●"/>
      <w:lvlJc w:val="left"/>
      <w:pPr>
        <w:tabs>
          <w:tab w:val="num" w:pos="0"/>
        </w:tabs>
        <w:ind w:left="720" w:hanging="360"/>
      </w:pPr>
      <w:rPr>
        <w:rFonts w:ascii="Trebuchet MS" w:eastAsia="Trebuchet MS" w:hAnsi="Trebuchet MS" w:cs="Trebuchet MS"/>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2">
    <w:nsid w:val="00000007"/>
    <w:multiLevelType w:val="hybridMultilevel"/>
    <w:tmpl w:val="00000007"/>
    <w:lvl w:ilvl="0" w:tplc="FFFFFFFF">
      <w:start w:val="1"/>
      <w:numFmt w:val="decimal"/>
      <w:lvlText w:val="%1."/>
      <w:lvlJc w:val="left"/>
      <w:pPr>
        <w:tabs>
          <w:tab w:val="num" w:pos="0"/>
        </w:tabs>
        <w:ind w:left="1440" w:hanging="1080"/>
      </w:pPr>
      <w:rPr>
        <w:rFonts w:ascii="Times New Roman" w:eastAsia="Times New Roman" w:hAnsi="Times New Roman" w:cs="Times New Roman"/>
        <w:b w:val="0"/>
        <w:bCs w:val="0"/>
        <w:i w:val="0"/>
        <w:iCs w:val="0"/>
        <w:strike w:val="0"/>
        <w:color w:val="000000"/>
        <w:sz w:val="20"/>
        <w:szCs w:val="20"/>
        <w:u w:val="none"/>
      </w:rPr>
    </w:lvl>
    <w:lvl w:ilvl="1" w:tplc="FFFFFFFF">
      <w:start w:val="1"/>
      <w:numFmt w:val="bullet"/>
      <w:lvlText w:val="○"/>
      <w:lvlJc w:val="left"/>
      <w:pPr>
        <w:tabs>
          <w:tab w:val="num" w:pos="0"/>
        </w:tabs>
        <w:ind w:left="2160" w:hanging="108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880" w:hanging="90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3600" w:hanging="108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4320" w:hanging="108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5040" w:hanging="90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760" w:hanging="108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6480" w:hanging="108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7200" w:hanging="900"/>
      </w:pPr>
      <w:rPr>
        <w:rFonts w:ascii="Verdana" w:eastAsia="Verdana" w:hAnsi="Verdana" w:cs="Verdana"/>
        <w:b w:val="0"/>
        <w:bCs w:val="0"/>
        <w:i w:val="0"/>
        <w:iCs w:val="0"/>
        <w:strike w:val="0"/>
        <w:color w:val="000000"/>
        <w:sz w:val="20"/>
        <w:szCs w:val="20"/>
        <w:u w:val="none"/>
      </w:rPr>
    </w:lvl>
  </w:abstractNum>
  <w:abstractNum w:abstractNumId="3">
    <w:nsid w:val="00000008"/>
    <w:multiLevelType w:val="hybridMultilevel"/>
    <w:tmpl w:val="00000008"/>
    <w:lvl w:ilvl="0" w:tplc="FFFFFFFF">
      <w:start w:val="1"/>
      <w:numFmt w:val="decimal"/>
      <w:lvlText w:val="%1."/>
      <w:lvlJc w:val="left"/>
      <w:pPr>
        <w:tabs>
          <w:tab w:val="num" w:pos="0"/>
        </w:tabs>
        <w:ind w:left="1440" w:hanging="108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2160" w:hanging="1080"/>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880" w:hanging="90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3600" w:hanging="108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4320" w:hanging="108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5040" w:hanging="90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760" w:hanging="108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6480" w:hanging="108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7200" w:hanging="900"/>
      </w:pPr>
      <w:rPr>
        <w:rFonts w:ascii="Times New Roman" w:eastAsia="Times New Roman" w:hAnsi="Times New Roman" w:cs="Times New Roman"/>
        <w:b w:val="0"/>
        <w:bCs w:val="0"/>
        <w:i w:val="0"/>
        <w:iCs w:val="0"/>
        <w:strike w:val="0"/>
        <w:color w:val="000000"/>
        <w:sz w:val="20"/>
        <w:szCs w:val="20"/>
        <w:u w:val="none"/>
      </w:rPr>
    </w:lvl>
  </w:abstractNum>
  <w:abstractNum w:abstractNumId="4">
    <w:nsid w:val="00000009"/>
    <w:multiLevelType w:val="hybridMultilevel"/>
    <w:tmpl w:val="00000009"/>
    <w:lvl w:ilvl="0" w:tplc="FFFFFFFF">
      <w:start w:val="1"/>
      <w:numFmt w:val="decimal"/>
      <w:lvlText w:val="%1."/>
      <w:lvlJc w:val="left"/>
      <w:pPr>
        <w:tabs>
          <w:tab w:val="num" w:pos="0"/>
        </w:tabs>
        <w:ind w:left="1440" w:hanging="108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2160" w:hanging="1080"/>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880" w:hanging="90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3600" w:hanging="108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4320" w:hanging="108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5040" w:hanging="90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760" w:hanging="108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6480" w:hanging="108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7200" w:hanging="900"/>
      </w:pPr>
      <w:rPr>
        <w:rFonts w:ascii="Times New Roman" w:eastAsia="Times New Roman" w:hAnsi="Times New Roman" w:cs="Times New Roman"/>
        <w:b w:val="0"/>
        <w:bCs w:val="0"/>
        <w:i w:val="0"/>
        <w:iCs w:val="0"/>
        <w:strike w:val="0"/>
        <w:color w:val="000000"/>
        <w:sz w:val="20"/>
        <w:szCs w:val="20"/>
        <w:u w:val="none"/>
      </w:rPr>
    </w:lvl>
  </w:abstractNum>
  <w:abstractNum w:abstractNumId="5">
    <w:nsid w:val="08886DED"/>
    <w:multiLevelType w:val="multilevel"/>
    <w:tmpl w:val="E530DF2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EE510D4"/>
    <w:multiLevelType w:val="hybridMultilevel"/>
    <w:tmpl w:val="98A699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55513B5"/>
    <w:multiLevelType w:val="hybridMultilevel"/>
    <w:tmpl w:val="90CA39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17097445"/>
    <w:multiLevelType w:val="hybridMultilevel"/>
    <w:tmpl w:val="7C60F1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225969EF"/>
    <w:multiLevelType w:val="multilevel"/>
    <w:tmpl w:val="8EF6D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B637B3"/>
    <w:multiLevelType w:val="hybridMultilevel"/>
    <w:tmpl w:val="08560D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2B4362A1"/>
    <w:multiLevelType w:val="hybridMultilevel"/>
    <w:tmpl w:val="25349D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2B8E1E9B"/>
    <w:multiLevelType w:val="multilevel"/>
    <w:tmpl w:val="A7005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A10BB7"/>
    <w:multiLevelType w:val="hybridMultilevel"/>
    <w:tmpl w:val="395605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371F5BB9"/>
    <w:multiLevelType w:val="hybridMultilevel"/>
    <w:tmpl w:val="17BAC2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3FD8743D"/>
    <w:multiLevelType w:val="hybridMultilevel"/>
    <w:tmpl w:val="D4602218"/>
    <w:lvl w:ilvl="0" w:tplc="080A000F">
      <w:start w:val="1"/>
      <w:numFmt w:val="decimal"/>
      <w:lvlText w:val="%1."/>
      <w:lvlJc w:val="left"/>
      <w:pPr>
        <w:ind w:left="720" w:hanging="360"/>
      </w:p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432F2538"/>
    <w:multiLevelType w:val="hybridMultilevel"/>
    <w:tmpl w:val="0D889C7C"/>
    <w:lvl w:ilvl="0" w:tplc="080A000F">
      <w:start w:val="1"/>
      <w:numFmt w:val="decimal"/>
      <w:lvlText w:val="%1."/>
      <w:lvlJc w:val="left"/>
      <w:pPr>
        <w:ind w:left="720" w:hanging="360"/>
      </w:p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5B7967DA"/>
    <w:multiLevelType w:val="multilevel"/>
    <w:tmpl w:val="1A7A1C6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608C1860"/>
    <w:multiLevelType w:val="multilevel"/>
    <w:tmpl w:val="1A7A1C6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68820B1C"/>
    <w:multiLevelType w:val="hybridMultilevel"/>
    <w:tmpl w:val="DA4AE9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6904121D"/>
    <w:multiLevelType w:val="hybridMultilevel"/>
    <w:tmpl w:val="0B701A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6ABA2E26"/>
    <w:multiLevelType w:val="multilevel"/>
    <w:tmpl w:val="302C524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CDC0B5B"/>
    <w:multiLevelType w:val="hybridMultilevel"/>
    <w:tmpl w:val="A64E85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6E6154DD"/>
    <w:multiLevelType w:val="hybridMultilevel"/>
    <w:tmpl w:val="9BF0EB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785B7E09"/>
    <w:multiLevelType w:val="hybridMultilevel"/>
    <w:tmpl w:val="E6F862A2"/>
    <w:lvl w:ilvl="0" w:tplc="080A0001">
      <w:start w:val="1"/>
      <w:numFmt w:val="bullet"/>
      <w:lvlText w:val=""/>
      <w:lvlJc w:val="left"/>
      <w:pPr>
        <w:ind w:left="765" w:hanging="360"/>
      </w:pPr>
      <w:rPr>
        <w:rFonts w:ascii="Symbol" w:hAnsi="Symbol" w:hint="default"/>
      </w:rPr>
    </w:lvl>
    <w:lvl w:ilvl="1" w:tplc="080A0003" w:tentative="1">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25">
    <w:nsid w:val="7C17614E"/>
    <w:multiLevelType w:val="hybridMultilevel"/>
    <w:tmpl w:val="82987B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7"/>
  </w:num>
  <w:num w:numId="2">
    <w:abstractNumId w:val="18"/>
  </w:num>
  <w:num w:numId="3">
    <w:abstractNumId w:val="5"/>
    <w:lvlOverride w:ilvl="0">
      <w:lvl w:ilvl="0">
        <w:numFmt w:val="decimal"/>
        <w:lvlText w:val="%1."/>
        <w:lvlJc w:val="left"/>
      </w:lvl>
    </w:lvlOverride>
  </w:num>
  <w:num w:numId="4">
    <w:abstractNumId w:val="21"/>
    <w:lvlOverride w:ilvl="0">
      <w:lvl w:ilvl="0">
        <w:numFmt w:val="decimal"/>
        <w:lvlText w:val="%1."/>
        <w:lvlJc w:val="left"/>
      </w:lvl>
    </w:lvlOverride>
  </w:num>
  <w:num w:numId="5">
    <w:abstractNumId w:val="12"/>
  </w:num>
  <w:num w:numId="6">
    <w:abstractNumId w:val="9"/>
  </w:num>
  <w:num w:numId="7">
    <w:abstractNumId w:val="10"/>
  </w:num>
  <w:num w:numId="8">
    <w:abstractNumId w:val="13"/>
  </w:num>
  <w:num w:numId="9">
    <w:abstractNumId w:val="7"/>
  </w:num>
  <w:num w:numId="10">
    <w:abstractNumId w:val="19"/>
  </w:num>
  <w:num w:numId="11">
    <w:abstractNumId w:val="14"/>
  </w:num>
  <w:num w:numId="12">
    <w:abstractNumId w:val="0"/>
  </w:num>
  <w:num w:numId="13">
    <w:abstractNumId w:val="1"/>
  </w:num>
  <w:num w:numId="14">
    <w:abstractNumId w:val="6"/>
  </w:num>
  <w:num w:numId="15">
    <w:abstractNumId w:val="20"/>
  </w:num>
  <w:num w:numId="16">
    <w:abstractNumId w:val="25"/>
  </w:num>
  <w:num w:numId="17">
    <w:abstractNumId w:val="2"/>
  </w:num>
  <w:num w:numId="18">
    <w:abstractNumId w:val="3"/>
  </w:num>
  <w:num w:numId="19">
    <w:abstractNumId w:val="4"/>
  </w:num>
  <w:num w:numId="20">
    <w:abstractNumId w:val="24"/>
  </w:num>
  <w:num w:numId="21">
    <w:abstractNumId w:val="8"/>
  </w:num>
  <w:num w:numId="22">
    <w:abstractNumId w:val="22"/>
  </w:num>
  <w:num w:numId="23">
    <w:abstractNumId w:val="15"/>
  </w:num>
  <w:num w:numId="24">
    <w:abstractNumId w:val="16"/>
  </w:num>
  <w:num w:numId="25">
    <w:abstractNumId w:val="11"/>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07C84"/>
    <w:rsid w:val="00060F69"/>
    <w:rsid w:val="00074232"/>
    <w:rsid w:val="00081F1C"/>
    <w:rsid w:val="00087CDA"/>
    <w:rsid w:val="0009118C"/>
    <w:rsid w:val="000925F7"/>
    <w:rsid w:val="00093AF1"/>
    <w:rsid w:val="000A3574"/>
    <w:rsid w:val="000B2FB4"/>
    <w:rsid w:val="000C5E6C"/>
    <w:rsid w:val="000D2EF1"/>
    <w:rsid w:val="000E052D"/>
    <w:rsid w:val="000E71ED"/>
    <w:rsid w:val="000F2A86"/>
    <w:rsid w:val="000F592D"/>
    <w:rsid w:val="000F75D7"/>
    <w:rsid w:val="001065BE"/>
    <w:rsid w:val="0012058A"/>
    <w:rsid w:val="00125F48"/>
    <w:rsid w:val="00144548"/>
    <w:rsid w:val="00152D33"/>
    <w:rsid w:val="00155F27"/>
    <w:rsid w:val="001A2679"/>
    <w:rsid w:val="001A4852"/>
    <w:rsid w:val="001B5F33"/>
    <w:rsid w:val="001B610C"/>
    <w:rsid w:val="001C1E2F"/>
    <w:rsid w:val="001D3916"/>
    <w:rsid w:val="001D41FB"/>
    <w:rsid w:val="001F2871"/>
    <w:rsid w:val="00204937"/>
    <w:rsid w:val="00215C45"/>
    <w:rsid w:val="0024388C"/>
    <w:rsid w:val="00260BF1"/>
    <w:rsid w:val="0028214E"/>
    <w:rsid w:val="002A0FCA"/>
    <w:rsid w:val="002B49C7"/>
    <w:rsid w:val="002B6BDD"/>
    <w:rsid w:val="002F5E9D"/>
    <w:rsid w:val="00300B33"/>
    <w:rsid w:val="00302D47"/>
    <w:rsid w:val="003066DB"/>
    <w:rsid w:val="003125F3"/>
    <w:rsid w:val="00313CE6"/>
    <w:rsid w:val="00317CA9"/>
    <w:rsid w:val="00320549"/>
    <w:rsid w:val="00320F7E"/>
    <w:rsid w:val="0032173B"/>
    <w:rsid w:val="003322E3"/>
    <w:rsid w:val="00352E26"/>
    <w:rsid w:val="00362EA9"/>
    <w:rsid w:val="00367B34"/>
    <w:rsid w:val="00370340"/>
    <w:rsid w:val="0038750C"/>
    <w:rsid w:val="003C18E3"/>
    <w:rsid w:val="00422FCB"/>
    <w:rsid w:val="004317D3"/>
    <w:rsid w:val="00454EBA"/>
    <w:rsid w:val="00455F1A"/>
    <w:rsid w:val="00481D57"/>
    <w:rsid w:val="00481FC8"/>
    <w:rsid w:val="0048324C"/>
    <w:rsid w:val="0048329C"/>
    <w:rsid w:val="00486387"/>
    <w:rsid w:val="00502031"/>
    <w:rsid w:val="00503395"/>
    <w:rsid w:val="00522351"/>
    <w:rsid w:val="005263FC"/>
    <w:rsid w:val="00530111"/>
    <w:rsid w:val="005312FF"/>
    <w:rsid w:val="005354EF"/>
    <w:rsid w:val="005412CB"/>
    <w:rsid w:val="00555469"/>
    <w:rsid w:val="005939BF"/>
    <w:rsid w:val="005F7CD0"/>
    <w:rsid w:val="00600CDA"/>
    <w:rsid w:val="00602A5D"/>
    <w:rsid w:val="00611280"/>
    <w:rsid w:val="0061129F"/>
    <w:rsid w:val="006122A5"/>
    <w:rsid w:val="0061233C"/>
    <w:rsid w:val="00612A08"/>
    <w:rsid w:val="006270E8"/>
    <w:rsid w:val="0062775D"/>
    <w:rsid w:val="00632BB3"/>
    <w:rsid w:val="00684F04"/>
    <w:rsid w:val="006914EB"/>
    <w:rsid w:val="006B0930"/>
    <w:rsid w:val="006B6949"/>
    <w:rsid w:val="006C061E"/>
    <w:rsid w:val="006C393C"/>
    <w:rsid w:val="006D4B24"/>
    <w:rsid w:val="006F7B7F"/>
    <w:rsid w:val="00720408"/>
    <w:rsid w:val="00754246"/>
    <w:rsid w:val="00761830"/>
    <w:rsid w:val="007648F1"/>
    <w:rsid w:val="007768AA"/>
    <w:rsid w:val="00780F9F"/>
    <w:rsid w:val="0078625E"/>
    <w:rsid w:val="00787C42"/>
    <w:rsid w:val="007B4244"/>
    <w:rsid w:val="007C0843"/>
    <w:rsid w:val="007D54F8"/>
    <w:rsid w:val="007E29D5"/>
    <w:rsid w:val="007E3F2D"/>
    <w:rsid w:val="008008FB"/>
    <w:rsid w:val="008128F0"/>
    <w:rsid w:val="0082016D"/>
    <w:rsid w:val="008241BD"/>
    <w:rsid w:val="008776EE"/>
    <w:rsid w:val="00877B48"/>
    <w:rsid w:val="008941AA"/>
    <w:rsid w:val="008943A2"/>
    <w:rsid w:val="008A6776"/>
    <w:rsid w:val="00900665"/>
    <w:rsid w:val="00900902"/>
    <w:rsid w:val="009020D6"/>
    <w:rsid w:val="0090406B"/>
    <w:rsid w:val="009044E1"/>
    <w:rsid w:val="0090588F"/>
    <w:rsid w:val="00910855"/>
    <w:rsid w:val="00912FA0"/>
    <w:rsid w:val="00942B03"/>
    <w:rsid w:val="009539D6"/>
    <w:rsid w:val="00960CD2"/>
    <w:rsid w:val="00961A1F"/>
    <w:rsid w:val="00970CAB"/>
    <w:rsid w:val="00981A35"/>
    <w:rsid w:val="009A0042"/>
    <w:rsid w:val="009A3F67"/>
    <w:rsid w:val="009C3985"/>
    <w:rsid w:val="009D1E5C"/>
    <w:rsid w:val="009E5A3D"/>
    <w:rsid w:val="009E75A6"/>
    <w:rsid w:val="009F3689"/>
    <w:rsid w:val="00A109E9"/>
    <w:rsid w:val="00A365DB"/>
    <w:rsid w:val="00A41046"/>
    <w:rsid w:val="00A51136"/>
    <w:rsid w:val="00A715C3"/>
    <w:rsid w:val="00A801A1"/>
    <w:rsid w:val="00B11778"/>
    <w:rsid w:val="00B1396F"/>
    <w:rsid w:val="00B15786"/>
    <w:rsid w:val="00B47804"/>
    <w:rsid w:val="00B56DB8"/>
    <w:rsid w:val="00B60D1A"/>
    <w:rsid w:val="00B71870"/>
    <w:rsid w:val="00B742E7"/>
    <w:rsid w:val="00B76DA2"/>
    <w:rsid w:val="00B77D4D"/>
    <w:rsid w:val="00BA1011"/>
    <w:rsid w:val="00BB746B"/>
    <w:rsid w:val="00BD174C"/>
    <w:rsid w:val="00BD6792"/>
    <w:rsid w:val="00BF4DF5"/>
    <w:rsid w:val="00C21BC7"/>
    <w:rsid w:val="00C269A4"/>
    <w:rsid w:val="00C33DC0"/>
    <w:rsid w:val="00C3783B"/>
    <w:rsid w:val="00C47BFA"/>
    <w:rsid w:val="00C52A45"/>
    <w:rsid w:val="00C63375"/>
    <w:rsid w:val="00C81945"/>
    <w:rsid w:val="00C82724"/>
    <w:rsid w:val="00C854F9"/>
    <w:rsid w:val="00C93932"/>
    <w:rsid w:val="00CA195C"/>
    <w:rsid w:val="00CA6534"/>
    <w:rsid w:val="00CB5D80"/>
    <w:rsid w:val="00CC1A83"/>
    <w:rsid w:val="00CD1E42"/>
    <w:rsid w:val="00CE513B"/>
    <w:rsid w:val="00CE72AB"/>
    <w:rsid w:val="00CF2C7D"/>
    <w:rsid w:val="00D07B1C"/>
    <w:rsid w:val="00D21A37"/>
    <w:rsid w:val="00D21F45"/>
    <w:rsid w:val="00D22943"/>
    <w:rsid w:val="00D4430C"/>
    <w:rsid w:val="00D46CDA"/>
    <w:rsid w:val="00D61FDB"/>
    <w:rsid w:val="00D9112E"/>
    <w:rsid w:val="00DA3540"/>
    <w:rsid w:val="00DB513A"/>
    <w:rsid w:val="00DD279C"/>
    <w:rsid w:val="00DD2BD5"/>
    <w:rsid w:val="00DD6D12"/>
    <w:rsid w:val="00DD759A"/>
    <w:rsid w:val="00DE7998"/>
    <w:rsid w:val="00E07C84"/>
    <w:rsid w:val="00E203F9"/>
    <w:rsid w:val="00E2594C"/>
    <w:rsid w:val="00E321AE"/>
    <w:rsid w:val="00E35331"/>
    <w:rsid w:val="00E61046"/>
    <w:rsid w:val="00E805CE"/>
    <w:rsid w:val="00E81498"/>
    <w:rsid w:val="00EA100F"/>
    <w:rsid w:val="00EA22DC"/>
    <w:rsid w:val="00EC062F"/>
    <w:rsid w:val="00EC1850"/>
    <w:rsid w:val="00EC587A"/>
    <w:rsid w:val="00EF3D7B"/>
    <w:rsid w:val="00F017D1"/>
    <w:rsid w:val="00F1419E"/>
    <w:rsid w:val="00F403C0"/>
    <w:rsid w:val="00F57B04"/>
    <w:rsid w:val="00F6279B"/>
    <w:rsid w:val="00F66E44"/>
    <w:rsid w:val="00F6766E"/>
    <w:rsid w:val="00F868B9"/>
    <w:rsid w:val="00F97A0C"/>
    <w:rsid w:val="00FA27CF"/>
    <w:rsid w:val="00FD5FC0"/>
    <w:rsid w:val="00FE4856"/>
    <w:rsid w:val="00FF6924"/>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58"/>
    <o:shapelayout v:ext="edit">
      <o:idmap v:ext="edit" data="1"/>
    </o:shapelayout>
  </w:shapeDefaults>
  <w:decimalSymbol w:val=","/>
  <w:listSeparator w:val=";"/>
  <w14:docId w14:val="459EF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0408"/>
    <w:pPr>
      <w:spacing w:before="120" w:after="120" w:line="240" w:lineRule="auto"/>
      <w:jc w:val="both"/>
    </w:pPr>
  </w:style>
  <w:style w:type="paragraph" w:styleId="Ttulo1">
    <w:name w:val="heading 1"/>
    <w:basedOn w:val="Normal"/>
    <w:next w:val="Normal"/>
    <w:link w:val="Ttulo1Car"/>
    <w:uiPriority w:val="9"/>
    <w:qFormat/>
    <w:rsid w:val="002A0FCA"/>
    <w:pPr>
      <w:keepNext/>
      <w:keepLines/>
      <w:spacing w:before="480" w:after="0" w:line="276" w:lineRule="auto"/>
      <w:outlineLvl w:val="0"/>
    </w:pPr>
    <w:rPr>
      <w:rFonts w:ascii="Calibri Light" w:eastAsiaTheme="majorEastAsia" w:hAnsi="Calibri Light" w:cstheme="majorBidi"/>
      <w:b/>
      <w:bCs/>
      <w:sz w:val="40"/>
      <w:szCs w:val="28"/>
    </w:rPr>
  </w:style>
  <w:style w:type="paragraph" w:styleId="Ttulo2">
    <w:name w:val="heading 2"/>
    <w:basedOn w:val="Normal"/>
    <w:next w:val="Normal"/>
    <w:link w:val="Ttulo2Car"/>
    <w:uiPriority w:val="9"/>
    <w:unhideWhenUsed/>
    <w:qFormat/>
    <w:rsid w:val="002A0FCA"/>
    <w:pPr>
      <w:keepNext/>
      <w:keepLines/>
      <w:spacing w:before="200" w:after="0"/>
      <w:outlineLvl w:val="1"/>
    </w:pPr>
    <w:rPr>
      <w:rFonts w:ascii="Calibri Light" w:eastAsiaTheme="majorEastAsia" w:hAnsi="Calibri Light" w:cstheme="majorBidi"/>
      <w:b/>
      <w:bCs/>
      <w:color w:val="000000" w:themeColor="text1"/>
      <w:sz w:val="28"/>
      <w:szCs w:val="26"/>
    </w:rPr>
  </w:style>
  <w:style w:type="paragraph" w:styleId="Ttulo3">
    <w:name w:val="heading 3"/>
    <w:basedOn w:val="Normal"/>
    <w:next w:val="Normal"/>
    <w:link w:val="Ttulo3Car"/>
    <w:uiPriority w:val="9"/>
    <w:unhideWhenUsed/>
    <w:qFormat/>
    <w:rsid w:val="002A0FCA"/>
    <w:pPr>
      <w:keepNext/>
      <w:keepLines/>
      <w:spacing w:before="200" w:after="0"/>
      <w:outlineLvl w:val="2"/>
    </w:pPr>
    <w:rPr>
      <w:rFonts w:ascii="Calibri Light" w:eastAsiaTheme="majorEastAsia" w:hAnsi="Calibri Light" w:cstheme="majorBidi"/>
      <w:b/>
      <w:b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07C84"/>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E07C84"/>
    <w:rPr>
      <w:rFonts w:eastAsiaTheme="minorEastAsia"/>
      <w:lang w:val="es-ES"/>
    </w:rPr>
  </w:style>
  <w:style w:type="paragraph" w:styleId="Textodeglobo">
    <w:name w:val="Balloon Text"/>
    <w:basedOn w:val="Normal"/>
    <w:link w:val="TextodegloboCar"/>
    <w:uiPriority w:val="99"/>
    <w:semiHidden/>
    <w:unhideWhenUsed/>
    <w:rsid w:val="00E07C84"/>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07C84"/>
    <w:rPr>
      <w:rFonts w:ascii="Tahoma" w:hAnsi="Tahoma" w:cs="Tahoma"/>
      <w:sz w:val="16"/>
      <w:szCs w:val="16"/>
    </w:rPr>
  </w:style>
  <w:style w:type="character" w:customStyle="1" w:styleId="Ttulo1Car">
    <w:name w:val="Título 1 Car"/>
    <w:basedOn w:val="Fuentedeprrafopredeter"/>
    <w:link w:val="Ttulo1"/>
    <w:uiPriority w:val="9"/>
    <w:rsid w:val="002A0FCA"/>
    <w:rPr>
      <w:rFonts w:ascii="Calibri Light" w:eastAsiaTheme="majorEastAsia" w:hAnsi="Calibri Light" w:cstheme="majorBidi"/>
      <w:b/>
      <w:bCs/>
      <w:sz w:val="40"/>
      <w:szCs w:val="28"/>
    </w:rPr>
  </w:style>
  <w:style w:type="character" w:customStyle="1" w:styleId="Ttulo2Car">
    <w:name w:val="Título 2 Car"/>
    <w:basedOn w:val="Fuentedeprrafopredeter"/>
    <w:link w:val="Ttulo2"/>
    <w:uiPriority w:val="9"/>
    <w:rsid w:val="002A0FCA"/>
    <w:rPr>
      <w:rFonts w:ascii="Calibri Light" w:eastAsiaTheme="majorEastAsia" w:hAnsi="Calibri Light" w:cstheme="majorBidi"/>
      <w:b/>
      <w:bCs/>
      <w:color w:val="000000" w:themeColor="text1"/>
      <w:sz w:val="28"/>
      <w:szCs w:val="26"/>
    </w:rPr>
  </w:style>
  <w:style w:type="character" w:customStyle="1" w:styleId="apple-style-span">
    <w:name w:val="apple-style-span"/>
    <w:basedOn w:val="Fuentedeprrafopredeter"/>
    <w:rsid w:val="00C21BC7"/>
  </w:style>
  <w:style w:type="character" w:customStyle="1" w:styleId="apple-converted-space">
    <w:name w:val="apple-converted-space"/>
    <w:basedOn w:val="Fuentedeprrafopredeter"/>
    <w:rsid w:val="00C21BC7"/>
  </w:style>
  <w:style w:type="paragraph" w:styleId="NormalWeb">
    <w:name w:val="Normal (Web)"/>
    <w:basedOn w:val="Normal"/>
    <w:uiPriority w:val="99"/>
    <w:unhideWhenUsed/>
    <w:rsid w:val="00BA1011"/>
    <w:pPr>
      <w:spacing w:before="100" w:beforeAutospacing="1" w:after="100" w:afterAutospacing="1"/>
      <w:jc w:val="left"/>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9C3985"/>
    <w:pPr>
      <w:ind w:left="720"/>
      <w:contextualSpacing/>
    </w:pPr>
  </w:style>
  <w:style w:type="character" w:customStyle="1" w:styleId="Ttulo3Car">
    <w:name w:val="Título 3 Car"/>
    <w:basedOn w:val="Fuentedeprrafopredeter"/>
    <w:link w:val="Ttulo3"/>
    <w:uiPriority w:val="9"/>
    <w:rsid w:val="002A0FCA"/>
    <w:rPr>
      <w:rFonts w:ascii="Calibri Light" w:eastAsiaTheme="majorEastAsia" w:hAnsi="Calibri Light" w:cstheme="majorBidi"/>
      <w:b/>
      <w:bCs/>
      <w:sz w:val="24"/>
    </w:rPr>
  </w:style>
  <w:style w:type="table" w:styleId="Tablaconcuadrcula">
    <w:name w:val="Table Grid"/>
    <w:basedOn w:val="Tablanormal"/>
    <w:uiPriority w:val="59"/>
    <w:rsid w:val="001D39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5">
    <w:name w:val="Colorful Grid Accent 5"/>
    <w:basedOn w:val="Tablanormal"/>
    <w:uiPriority w:val="73"/>
    <w:rsid w:val="001D391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Sombreadomedio1-nfasis5">
    <w:name w:val="Medium Shading 1 Accent 5"/>
    <w:basedOn w:val="Tablanormal"/>
    <w:uiPriority w:val="63"/>
    <w:rsid w:val="0038750C"/>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uadrculavistosa-nfasis1">
    <w:name w:val="Colorful Grid Accent 1"/>
    <w:basedOn w:val="Tablanormal"/>
    <w:uiPriority w:val="73"/>
    <w:rsid w:val="0038750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clara-nfasis5">
    <w:name w:val="Light Grid Accent 5"/>
    <w:basedOn w:val="Tablanormal"/>
    <w:uiPriority w:val="62"/>
    <w:rsid w:val="0038750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TtulodeTDC">
    <w:name w:val="TOC Heading"/>
    <w:basedOn w:val="Ttulo1"/>
    <w:next w:val="Normal"/>
    <w:uiPriority w:val="39"/>
    <w:unhideWhenUsed/>
    <w:qFormat/>
    <w:rsid w:val="00E81498"/>
    <w:pPr>
      <w:jc w:val="left"/>
      <w:outlineLvl w:val="9"/>
    </w:pPr>
    <w:rPr>
      <w:color w:val="365F91" w:themeColor="accent1" w:themeShade="BF"/>
      <w:sz w:val="28"/>
      <w:lang w:val="es-ES"/>
    </w:rPr>
  </w:style>
  <w:style w:type="paragraph" w:styleId="TDC1">
    <w:name w:val="toc 1"/>
    <w:basedOn w:val="Normal"/>
    <w:next w:val="Normal"/>
    <w:autoRedefine/>
    <w:uiPriority w:val="39"/>
    <w:unhideWhenUsed/>
    <w:rsid w:val="00E81498"/>
    <w:pPr>
      <w:spacing w:after="100"/>
    </w:pPr>
  </w:style>
  <w:style w:type="paragraph" w:styleId="TDC2">
    <w:name w:val="toc 2"/>
    <w:basedOn w:val="Normal"/>
    <w:next w:val="Normal"/>
    <w:autoRedefine/>
    <w:uiPriority w:val="39"/>
    <w:unhideWhenUsed/>
    <w:rsid w:val="00E81498"/>
    <w:pPr>
      <w:spacing w:after="100"/>
      <w:ind w:left="220"/>
    </w:pPr>
  </w:style>
  <w:style w:type="character" w:styleId="Hipervnculo">
    <w:name w:val="Hyperlink"/>
    <w:basedOn w:val="Fuentedeprrafopredeter"/>
    <w:uiPriority w:val="99"/>
    <w:unhideWhenUsed/>
    <w:rsid w:val="00E81498"/>
    <w:rPr>
      <w:color w:val="0000FF" w:themeColor="hyperlink"/>
      <w:u w:val="single"/>
    </w:rPr>
  </w:style>
  <w:style w:type="paragraph" w:styleId="Encabezado">
    <w:name w:val="header"/>
    <w:basedOn w:val="Normal"/>
    <w:link w:val="EncabezadoCar"/>
    <w:uiPriority w:val="99"/>
    <w:unhideWhenUsed/>
    <w:rsid w:val="00E81498"/>
    <w:pPr>
      <w:tabs>
        <w:tab w:val="center" w:pos="4419"/>
        <w:tab w:val="right" w:pos="8838"/>
      </w:tabs>
      <w:spacing w:before="0" w:after="0"/>
    </w:pPr>
  </w:style>
  <w:style w:type="character" w:customStyle="1" w:styleId="EncabezadoCar">
    <w:name w:val="Encabezado Car"/>
    <w:basedOn w:val="Fuentedeprrafopredeter"/>
    <w:link w:val="Encabezado"/>
    <w:uiPriority w:val="99"/>
    <w:rsid w:val="00E81498"/>
  </w:style>
  <w:style w:type="paragraph" w:styleId="Piedepgina">
    <w:name w:val="footer"/>
    <w:basedOn w:val="Normal"/>
    <w:link w:val="PiedepginaCar"/>
    <w:uiPriority w:val="99"/>
    <w:unhideWhenUsed/>
    <w:rsid w:val="00E81498"/>
    <w:pPr>
      <w:tabs>
        <w:tab w:val="center" w:pos="4419"/>
        <w:tab w:val="right" w:pos="8838"/>
      </w:tabs>
      <w:spacing w:before="0" w:after="0"/>
    </w:pPr>
  </w:style>
  <w:style w:type="character" w:customStyle="1" w:styleId="PiedepginaCar">
    <w:name w:val="Pie de página Car"/>
    <w:basedOn w:val="Fuentedeprrafopredeter"/>
    <w:link w:val="Piedepgina"/>
    <w:uiPriority w:val="99"/>
    <w:rsid w:val="00E81498"/>
  </w:style>
  <w:style w:type="paragraph" w:styleId="Epgrafe">
    <w:name w:val="caption"/>
    <w:basedOn w:val="Normal"/>
    <w:next w:val="Normal"/>
    <w:uiPriority w:val="35"/>
    <w:unhideWhenUsed/>
    <w:qFormat/>
    <w:rsid w:val="00F6766E"/>
    <w:pPr>
      <w:spacing w:before="0" w:after="200"/>
      <w:jc w:val="center"/>
    </w:pPr>
    <w:rPr>
      <w:b/>
      <w:bCs/>
      <w:color w:val="4F81BD" w:themeColor="accent1"/>
      <w:sz w:val="18"/>
      <w:szCs w:val="18"/>
    </w:rPr>
  </w:style>
  <w:style w:type="paragraph" w:customStyle="1" w:styleId="box">
    <w:name w:val="box"/>
    <w:basedOn w:val="Normal"/>
    <w:rsid w:val="00CA195C"/>
    <w:pPr>
      <w:spacing w:before="220" w:after="20" w:line="220" w:lineRule="exact"/>
      <w:jc w:val="center"/>
    </w:pPr>
    <w:rPr>
      <w:rFonts w:ascii="Arial" w:eastAsia="Times New Roman" w:hAnsi="Arial" w:cs="Times New Roman"/>
      <w:sz w:val="28"/>
      <w:szCs w:val="28"/>
      <w:lang w:val="en-US"/>
    </w:rPr>
  </w:style>
  <w:style w:type="paragraph" w:customStyle="1" w:styleId="figtext">
    <w:name w:val="fig text"/>
    <w:basedOn w:val="Normal"/>
    <w:rsid w:val="00CA195C"/>
    <w:pPr>
      <w:spacing w:before="0" w:after="0"/>
      <w:jc w:val="left"/>
    </w:pPr>
    <w:rPr>
      <w:rFonts w:ascii="Arial" w:eastAsia="Times New Roman" w:hAnsi="Arial" w:cs="Times New Roman"/>
      <w:sz w:val="20"/>
      <w:szCs w:val="20"/>
      <w:lang w:val="en-US"/>
    </w:rPr>
  </w:style>
  <w:style w:type="character" w:customStyle="1" w:styleId="hps">
    <w:name w:val="hps"/>
    <w:basedOn w:val="Fuentedeprrafopredeter"/>
    <w:rsid w:val="00320F7E"/>
  </w:style>
  <w:style w:type="character" w:customStyle="1" w:styleId="atn">
    <w:name w:val="atn"/>
    <w:basedOn w:val="Fuentedeprrafopredeter"/>
    <w:rsid w:val="00320F7E"/>
  </w:style>
  <w:style w:type="table" w:styleId="Listaclara-nfasis5">
    <w:name w:val="Light List Accent 5"/>
    <w:basedOn w:val="Tablanormal"/>
    <w:uiPriority w:val="61"/>
    <w:rsid w:val="006C061E"/>
    <w:pPr>
      <w:spacing w:after="0" w:line="240" w:lineRule="auto"/>
    </w:pPr>
    <w:rPr>
      <w:rFonts w:ascii="Calibri" w:eastAsia="Calibri" w:hAnsi="Calibri" w:cs="Times New Roman"/>
      <w:sz w:val="20"/>
      <w:szCs w:val="20"/>
      <w:lang w:eastAsia="es-MX"/>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DC3">
    <w:name w:val="toc 3"/>
    <w:basedOn w:val="Normal"/>
    <w:next w:val="Normal"/>
    <w:autoRedefine/>
    <w:uiPriority w:val="39"/>
    <w:unhideWhenUsed/>
    <w:rsid w:val="00912FA0"/>
    <w:pPr>
      <w:spacing w:after="100"/>
      <w:ind w:left="440"/>
    </w:pPr>
  </w:style>
  <w:style w:type="character" w:styleId="Refdecomentario">
    <w:name w:val="annotation reference"/>
    <w:basedOn w:val="Fuentedeprrafopredeter"/>
    <w:uiPriority w:val="99"/>
    <w:semiHidden/>
    <w:unhideWhenUsed/>
    <w:rsid w:val="00362EA9"/>
    <w:rPr>
      <w:sz w:val="16"/>
      <w:szCs w:val="16"/>
    </w:rPr>
  </w:style>
  <w:style w:type="paragraph" w:styleId="Textocomentario">
    <w:name w:val="annotation text"/>
    <w:basedOn w:val="Normal"/>
    <w:link w:val="TextocomentarioCar"/>
    <w:uiPriority w:val="99"/>
    <w:semiHidden/>
    <w:unhideWhenUsed/>
    <w:rsid w:val="00362EA9"/>
    <w:rPr>
      <w:sz w:val="20"/>
      <w:szCs w:val="20"/>
    </w:rPr>
  </w:style>
  <w:style w:type="character" w:customStyle="1" w:styleId="TextocomentarioCar">
    <w:name w:val="Texto comentario Car"/>
    <w:basedOn w:val="Fuentedeprrafopredeter"/>
    <w:link w:val="Textocomentario"/>
    <w:uiPriority w:val="99"/>
    <w:semiHidden/>
    <w:rsid w:val="00362EA9"/>
    <w:rPr>
      <w:sz w:val="20"/>
      <w:szCs w:val="20"/>
    </w:rPr>
  </w:style>
  <w:style w:type="paragraph" w:styleId="Asuntodelcomentario">
    <w:name w:val="annotation subject"/>
    <w:basedOn w:val="Textocomentario"/>
    <w:next w:val="Textocomentario"/>
    <w:link w:val="AsuntodelcomentarioCar"/>
    <w:uiPriority w:val="99"/>
    <w:semiHidden/>
    <w:unhideWhenUsed/>
    <w:rsid w:val="00362EA9"/>
    <w:rPr>
      <w:b/>
      <w:bCs/>
    </w:rPr>
  </w:style>
  <w:style w:type="character" w:customStyle="1" w:styleId="AsuntodelcomentarioCar">
    <w:name w:val="Asunto del comentario Car"/>
    <w:basedOn w:val="TextocomentarioCar"/>
    <w:link w:val="Asuntodelcomentario"/>
    <w:uiPriority w:val="99"/>
    <w:semiHidden/>
    <w:rsid w:val="00362EA9"/>
    <w:rPr>
      <w:b/>
      <w:bCs/>
      <w:sz w:val="20"/>
      <w:szCs w:val="20"/>
    </w:rPr>
  </w:style>
  <w:style w:type="paragraph" w:styleId="Revisin">
    <w:name w:val="Revision"/>
    <w:hidden/>
    <w:uiPriority w:val="99"/>
    <w:semiHidden/>
    <w:rsid w:val="0007423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36465">
      <w:bodyDiv w:val="1"/>
      <w:marLeft w:val="0"/>
      <w:marRight w:val="0"/>
      <w:marTop w:val="0"/>
      <w:marBottom w:val="0"/>
      <w:divBdr>
        <w:top w:val="none" w:sz="0" w:space="0" w:color="auto"/>
        <w:left w:val="none" w:sz="0" w:space="0" w:color="auto"/>
        <w:bottom w:val="none" w:sz="0" w:space="0" w:color="auto"/>
        <w:right w:val="none" w:sz="0" w:space="0" w:color="auto"/>
      </w:divBdr>
    </w:div>
    <w:div w:id="884096353">
      <w:bodyDiv w:val="1"/>
      <w:marLeft w:val="0"/>
      <w:marRight w:val="0"/>
      <w:marTop w:val="0"/>
      <w:marBottom w:val="0"/>
      <w:divBdr>
        <w:top w:val="none" w:sz="0" w:space="0" w:color="auto"/>
        <w:left w:val="none" w:sz="0" w:space="0" w:color="auto"/>
        <w:bottom w:val="none" w:sz="0" w:space="0" w:color="auto"/>
        <w:right w:val="none" w:sz="0" w:space="0" w:color="auto"/>
      </w:divBdr>
    </w:div>
    <w:div w:id="961693076">
      <w:bodyDiv w:val="1"/>
      <w:marLeft w:val="0"/>
      <w:marRight w:val="0"/>
      <w:marTop w:val="0"/>
      <w:marBottom w:val="0"/>
      <w:divBdr>
        <w:top w:val="none" w:sz="0" w:space="0" w:color="auto"/>
        <w:left w:val="none" w:sz="0" w:space="0" w:color="auto"/>
        <w:bottom w:val="none" w:sz="0" w:space="0" w:color="auto"/>
        <w:right w:val="none" w:sz="0" w:space="0" w:color="auto"/>
      </w:divBdr>
      <w:divsChild>
        <w:div w:id="136726408">
          <w:marLeft w:val="0"/>
          <w:marRight w:val="0"/>
          <w:marTop w:val="0"/>
          <w:marBottom w:val="0"/>
          <w:divBdr>
            <w:top w:val="none" w:sz="0" w:space="0" w:color="auto"/>
            <w:left w:val="none" w:sz="0" w:space="0" w:color="auto"/>
            <w:bottom w:val="none" w:sz="0" w:space="0" w:color="auto"/>
            <w:right w:val="none" w:sz="0" w:space="0" w:color="auto"/>
          </w:divBdr>
          <w:divsChild>
            <w:div w:id="73210992">
              <w:marLeft w:val="0"/>
              <w:marRight w:val="0"/>
              <w:marTop w:val="0"/>
              <w:marBottom w:val="0"/>
              <w:divBdr>
                <w:top w:val="none" w:sz="0" w:space="0" w:color="auto"/>
                <w:left w:val="none" w:sz="0" w:space="0" w:color="auto"/>
                <w:bottom w:val="none" w:sz="0" w:space="0" w:color="auto"/>
                <w:right w:val="none" w:sz="0" w:space="0" w:color="auto"/>
              </w:divBdr>
              <w:divsChild>
                <w:div w:id="172111819">
                  <w:marLeft w:val="0"/>
                  <w:marRight w:val="0"/>
                  <w:marTop w:val="0"/>
                  <w:marBottom w:val="0"/>
                  <w:divBdr>
                    <w:top w:val="none" w:sz="0" w:space="0" w:color="auto"/>
                    <w:left w:val="none" w:sz="0" w:space="0" w:color="auto"/>
                    <w:bottom w:val="none" w:sz="0" w:space="0" w:color="auto"/>
                    <w:right w:val="none" w:sz="0" w:space="0" w:color="auto"/>
                  </w:divBdr>
                  <w:divsChild>
                    <w:div w:id="575475643">
                      <w:marLeft w:val="0"/>
                      <w:marRight w:val="0"/>
                      <w:marTop w:val="0"/>
                      <w:marBottom w:val="0"/>
                      <w:divBdr>
                        <w:top w:val="none" w:sz="0" w:space="0" w:color="auto"/>
                        <w:left w:val="none" w:sz="0" w:space="0" w:color="auto"/>
                        <w:bottom w:val="none" w:sz="0" w:space="0" w:color="auto"/>
                        <w:right w:val="none" w:sz="0" w:space="0" w:color="auto"/>
                      </w:divBdr>
                      <w:divsChild>
                        <w:div w:id="465902288">
                          <w:marLeft w:val="0"/>
                          <w:marRight w:val="0"/>
                          <w:marTop w:val="0"/>
                          <w:marBottom w:val="0"/>
                          <w:divBdr>
                            <w:top w:val="none" w:sz="0" w:space="0" w:color="auto"/>
                            <w:left w:val="none" w:sz="0" w:space="0" w:color="auto"/>
                            <w:bottom w:val="none" w:sz="0" w:space="0" w:color="auto"/>
                            <w:right w:val="none" w:sz="0" w:space="0" w:color="auto"/>
                          </w:divBdr>
                          <w:divsChild>
                            <w:div w:id="198870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6036505">
      <w:bodyDiv w:val="1"/>
      <w:marLeft w:val="0"/>
      <w:marRight w:val="0"/>
      <w:marTop w:val="0"/>
      <w:marBottom w:val="0"/>
      <w:divBdr>
        <w:top w:val="none" w:sz="0" w:space="0" w:color="auto"/>
        <w:left w:val="none" w:sz="0" w:space="0" w:color="auto"/>
        <w:bottom w:val="none" w:sz="0" w:space="0" w:color="auto"/>
        <w:right w:val="none" w:sz="0" w:space="0" w:color="auto"/>
      </w:divBdr>
      <w:divsChild>
        <w:div w:id="1004151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AD8B1BE5B564A2CACEE519ACB540E84"/>
        <w:category>
          <w:name w:val="General"/>
          <w:gallery w:val="placeholder"/>
        </w:category>
        <w:types>
          <w:type w:val="bbPlcHdr"/>
        </w:types>
        <w:behaviors>
          <w:behavior w:val="content"/>
        </w:behaviors>
        <w:guid w:val="{C965EAED-743D-41CB-A7BA-39CD88A78A4C}"/>
      </w:docPartPr>
      <w:docPartBody>
        <w:p w:rsidR="00916B55" w:rsidRDefault="007966F0" w:rsidP="007966F0">
          <w:pPr>
            <w:pStyle w:val="EAD8B1BE5B564A2CACEE519ACB540E84"/>
          </w:pPr>
          <w:r>
            <w:rPr>
              <w:rFonts w:asciiTheme="majorHAnsi" w:eastAsiaTheme="majorEastAsia" w:hAnsiTheme="majorHAnsi" w:cstheme="majorBidi"/>
              <w:sz w:val="72"/>
              <w:szCs w:val="72"/>
              <w:lang w:val="es-ES"/>
            </w:rPr>
            <w:t>[Escribir el título del documento]</w:t>
          </w:r>
        </w:p>
      </w:docPartBody>
    </w:docPart>
    <w:docPart>
      <w:docPartPr>
        <w:name w:val="FB7951665A9341459B24BB73994DD71D"/>
        <w:category>
          <w:name w:val="General"/>
          <w:gallery w:val="placeholder"/>
        </w:category>
        <w:types>
          <w:type w:val="bbPlcHdr"/>
        </w:types>
        <w:behaviors>
          <w:behavior w:val="content"/>
        </w:behaviors>
        <w:guid w:val="{DCE7D64F-B188-40E5-83DC-441D98D11A9D}"/>
      </w:docPartPr>
      <w:docPartBody>
        <w:p w:rsidR="00916B55" w:rsidRDefault="007966F0" w:rsidP="007966F0">
          <w:pPr>
            <w:pStyle w:val="FB7951665A9341459B24BB73994DD71D"/>
          </w:pPr>
          <w:r>
            <w:rPr>
              <w:color w:val="4F81BD" w:themeColor="accent1"/>
              <w:sz w:val="200"/>
              <w:szCs w:val="200"/>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7966F0"/>
    <w:rsid w:val="00095948"/>
    <w:rsid w:val="000A7699"/>
    <w:rsid w:val="000B4FA0"/>
    <w:rsid w:val="0017219F"/>
    <w:rsid w:val="001C627A"/>
    <w:rsid w:val="00254209"/>
    <w:rsid w:val="002D2C9F"/>
    <w:rsid w:val="003647C4"/>
    <w:rsid w:val="00393042"/>
    <w:rsid w:val="00410029"/>
    <w:rsid w:val="004602F8"/>
    <w:rsid w:val="00467FAC"/>
    <w:rsid w:val="00503AF7"/>
    <w:rsid w:val="005C2520"/>
    <w:rsid w:val="005C3ED0"/>
    <w:rsid w:val="0063344B"/>
    <w:rsid w:val="006728C2"/>
    <w:rsid w:val="006A2414"/>
    <w:rsid w:val="006A5C68"/>
    <w:rsid w:val="00721463"/>
    <w:rsid w:val="007729F4"/>
    <w:rsid w:val="00773725"/>
    <w:rsid w:val="007966F0"/>
    <w:rsid w:val="00873999"/>
    <w:rsid w:val="008D1009"/>
    <w:rsid w:val="00916B55"/>
    <w:rsid w:val="00A85550"/>
    <w:rsid w:val="00B14FC4"/>
    <w:rsid w:val="00BE744E"/>
    <w:rsid w:val="00C60387"/>
    <w:rsid w:val="00CD59B9"/>
    <w:rsid w:val="00D27389"/>
    <w:rsid w:val="00DF5227"/>
    <w:rsid w:val="00E413E6"/>
    <w:rsid w:val="00EE6E7B"/>
    <w:rsid w:val="00F26355"/>
    <w:rsid w:val="00F41185"/>
    <w:rsid w:val="00F6421C"/>
    <w:rsid w:val="00FA6F68"/>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04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AD8B1BE5B564A2CACEE519ACB540E84">
    <w:name w:val="EAD8B1BE5B564A2CACEE519ACB540E84"/>
    <w:rsid w:val="007966F0"/>
  </w:style>
  <w:style w:type="paragraph" w:customStyle="1" w:styleId="FB7951665A9341459B24BB73994DD71D">
    <w:name w:val="FB7951665A9341459B24BB73994DD71D"/>
    <w:rsid w:val="007966F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El documento describe el Plan de gestión de la configuración que se seguirá en el desarrollo del producto Geo Parking.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1A6962-9A91-4E7D-A91B-E5062E4D3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3245</TotalTime>
  <Pages>11</Pages>
  <Words>2501</Words>
  <Characters>13761</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Plan de Gestión de la Configuración</vt:lpstr>
    </vt:vector>
  </TitlesOfParts>
  <Company>CONCYTEY</Company>
  <LinksUpToDate>false</LinksUpToDate>
  <CharactersWithSpaces>16230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la Configuración</dc:title>
  <dc:subject/>
  <dc:creator>ServicioSocial</dc:creator>
  <cp:keywords/>
  <dc:description/>
  <cp:lastModifiedBy>Lukas</cp:lastModifiedBy>
  <cp:revision>22</cp:revision>
  <dcterms:created xsi:type="dcterms:W3CDTF">2014-05-08T20:12:00Z</dcterms:created>
  <dcterms:modified xsi:type="dcterms:W3CDTF">2014-10-14T03:07:00Z</dcterms:modified>
</cp:coreProperties>
</file>